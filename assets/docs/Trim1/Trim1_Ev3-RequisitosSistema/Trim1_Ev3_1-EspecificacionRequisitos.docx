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E1C85" w14:textId="77777777" w:rsidR="00482D99" w:rsidRDefault="00482D99">
      <w:bookmarkStart w:id="0" w:name="_GoBack"/>
      <w:bookmarkEnd w:id="0"/>
    </w:p>
    <w:p w14:paraId="7048EF95" w14:textId="77777777" w:rsidR="00482D99" w:rsidRDefault="00482D99"/>
    <w:p w14:paraId="391C1C18" w14:textId="77777777" w:rsidR="00482D99" w:rsidRDefault="00482D99"/>
    <w:p w14:paraId="066E8D07" w14:textId="77777777" w:rsidR="00482D99" w:rsidRDefault="00482D99"/>
    <w:p w14:paraId="5A2503E2" w14:textId="77777777" w:rsidR="00482D99" w:rsidRDefault="00482D99"/>
    <w:p w14:paraId="5912D3BC" w14:textId="77777777" w:rsidR="00482D99" w:rsidRDefault="00482D99"/>
    <w:p w14:paraId="4251BCF2" w14:textId="77777777" w:rsidR="00482D99" w:rsidRDefault="00482D99"/>
    <w:p w14:paraId="54CA6E19" w14:textId="77777777" w:rsidR="00482D99" w:rsidRDefault="00482D99"/>
    <w:p w14:paraId="74EE9B48" w14:textId="77777777" w:rsidR="00482D99" w:rsidRDefault="00482D99"/>
    <w:p w14:paraId="00C81012" w14:textId="77777777" w:rsidR="00482D99" w:rsidRDefault="00482D99"/>
    <w:p w14:paraId="161D4035" w14:textId="77777777" w:rsidR="00482D99" w:rsidRDefault="00482D99"/>
    <w:p w14:paraId="7B34F789" w14:textId="77777777" w:rsidR="00482D99" w:rsidRDefault="00482D99"/>
    <w:p w14:paraId="3A0936A6" w14:textId="77777777" w:rsidR="00482D99" w:rsidRDefault="00482D99"/>
    <w:p w14:paraId="0E824185" w14:textId="77777777" w:rsidR="00482D99" w:rsidRDefault="00482D99"/>
    <w:p w14:paraId="36183C2C" w14:textId="77777777" w:rsidR="00482D99" w:rsidRDefault="00482D99"/>
    <w:p w14:paraId="5AC927F1" w14:textId="77777777" w:rsidR="00482D99" w:rsidRDefault="00482D99"/>
    <w:p w14:paraId="720E3F16" w14:textId="77777777" w:rsidR="00482D99" w:rsidRDefault="00482D99"/>
    <w:p w14:paraId="27971678" w14:textId="77777777" w:rsidR="00482D99" w:rsidRDefault="00482D99"/>
    <w:p w14:paraId="6A45CD96" w14:textId="77777777" w:rsidR="00482D99" w:rsidRDefault="00482D99"/>
    <w:p w14:paraId="12ECE516" w14:textId="77777777" w:rsidR="00482D99" w:rsidRDefault="00482D99"/>
    <w:p w14:paraId="251D3E8E" w14:textId="77777777" w:rsidR="00482D99" w:rsidRDefault="00482D99"/>
    <w:p w14:paraId="6DF5A4F3" w14:textId="77777777" w:rsidR="00482D99" w:rsidRDefault="00482D99"/>
    <w:p w14:paraId="03C5F68B" w14:textId="77777777" w:rsidR="00482D99" w:rsidRDefault="00482D99"/>
    <w:p w14:paraId="5C8FD423" w14:textId="77777777" w:rsidR="00482D99" w:rsidRDefault="00482D99"/>
    <w:p w14:paraId="14CA31E9" w14:textId="77777777" w:rsidR="00482D99" w:rsidRDefault="00482D99"/>
    <w:p w14:paraId="2BE98067" w14:textId="77777777" w:rsidR="00482D99" w:rsidRDefault="00482D99"/>
    <w:p w14:paraId="37EFB135" w14:textId="77777777" w:rsidR="00482D99" w:rsidRDefault="00482D99"/>
    <w:p w14:paraId="016E042B" w14:textId="77777777" w:rsidR="00482D99" w:rsidRDefault="00482D99"/>
    <w:p w14:paraId="74A284CA" w14:textId="77777777" w:rsidR="00482D99" w:rsidRDefault="00482D99"/>
    <w:p w14:paraId="19CD28C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14:paraId="04856619" w14:textId="77777777">
        <w:tc>
          <w:tcPr>
            <w:tcW w:w="5764" w:type="dxa"/>
          </w:tcPr>
          <w:p w14:paraId="6EA329BF" w14:textId="77777777" w:rsidR="00482D99" w:rsidRDefault="00482D99">
            <w:pPr>
              <w:pStyle w:val="Portada"/>
              <w:rPr>
                <w:rFonts w:ascii="Arial" w:hAnsi="Arial" w:cs="Arial"/>
                <w:b/>
                <w:bCs/>
                <w:color w:val="241A61"/>
                <w:sz w:val="30"/>
              </w:rPr>
            </w:pPr>
          </w:p>
        </w:tc>
      </w:tr>
    </w:tbl>
    <w:p w14:paraId="0CAA7B2B" w14:textId="77777777" w:rsidR="00482D99" w:rsidRDefault="00482D99" w:rsidP="00896024">
      <w:pPr>
        <w:pStyle w:val="EstiloPortadaArial15ptNegritaColorpersonalizadoRGB36"/>
      </w:pPr>
      <w:r>
        <w:t>Especificación de requisitos de software</w:t>
      </w:r>
    </w:p>
    <w:p w14:paraId="0343C8F0" w14:textId="77777777" w:rsidR="00482D99" w:rsidRDefault="00482D99">
      <w:pPr>
        <w:pStyle w:val="Portada"/>
        <w:ind w:left="2880"/>
        <w:rPr>
          <w:rFonts w:ascii="Arial" w:hAnsi="Arial" w:cs="Arial"/>
          <w:b/>
          <w:bCs/>
        </w:rPr>
      </w:pPr>
    </w:p>
    <w:p w14:paraId="5A804806" w14:textId="77777777" w:rsidR="00482D99" w:rsidRDefault="00482D99" w:rsidP="00896024">
      <w:pPr>
        <w:pStyle w:val="EstiloPortadaArialNegritaColorpersonalizadoRGB36"/>
      </w:pPr>
      <w:r>
        <w:t xml:space="preserve">Proyecto: </w:t>
      </w:r>
      <w:r>
        <w:fldChar w:fldCharType="begin"/>
      </w:r>
      <w:r w:rsidR="007E7A0D">
        <w:instrText>MACROBUTTON</w:instrText>
      </w:r>
      <w:r>
        <w:instrText xml:space="preserve"> NOMACRO [Nombre del proyecto]</w:instrText>
      </w:r>
      <w:r>
        <w:fldChar w:fldCharType="end"/>
      </w:r>
    </w:p>
    <w:p w14:paraId="0657E7CD" w14:textId="77777777" w:rsidR="00482D99" w:rsidRDefault="00482D99">
      <w:pPr>
        <w:pStyle w:val="Lista2"/>
        <w:ind w:left="3163"/>
        <w:rPr>
          <w:rFonts w:cs="Arial"/>
        </w:rPr>
      </w:pPr>
      <w:r>
        <w:rPr>
          <w:rFonts w:cs="Arial"/>
          <w:color w:val="241A61"/>
          <w:sz w:val="22"/>
        </w:rPr>
        <w:t xml:space="preserve">Revisión </w:t>
      </w:r>
      <w:r w:rsidR="00E46048">
        <w:rPr>
          <w:rFonts w:cs="Arial"/>
          <w:color w:val="241A61"/>
          <w:sz w:val="22"/>
        </w:rPr>
        <w:t>201</w:t>
      </w:r>
      <w:r w:rsidR="00AA075C">
        <w:rPr>
          <w:rFonts w:cs="Arial"/>
          <w:color w:val="241A61"/>
          <w:sz w:val="22"/>
        </w:rPr>
        <w:t>7</w:t>
      </w:r>
    </w:p>
    <w:p w14:paraId="756450E0" w14:textId="77777777" w:rsidR="00482D99" w:rsidRDefault="00482D99">
      <w:pPr>
        <w:ind w:left="2700"/>
      </w:pPr>
    </w:p>
    <w:p w14:paraId="247FA46D" w14:textId="77777777" w:rsidR="00482D99" w:rsidRDefault="00482D99">
      <w:pPr>
        <w:ind w:left="2700"/>
      </w:pPr>
    </w:p>
    <w:p w14:paraId="4FD3B799" w14:textId="77777777" w:rsidR="00482D99" w:rsidRDefault="00482D99">
      <w:pPr>
        <w:ind w:left="2700"/>
      </w:pPr>
    </w:p>
    <w:p w14:paraId="083745CC" w14:textId="77777777" w:rsidR="00482D99" w:rsidRDefault="00482D99">
      <w:pPr>
        <w:ind w:left="2700"/>
      </w:pPr>
    </w:p>
    <w:p w14:paraId="4B7D5516" w14:textId="77777777" w:rsidR="00482D99" w:rsidRDefault="00482D99">
      <w:pPr>
        <w:ind w:left="2700"/>
      </w:pPr>
    </w:p>
    <w:p w14:paraId="22360CC1" w14:textId="77777777" w:rsidR="00482D99" w:rsidRDefault="00482D99">
      <w:pPr>
        <w:ind w:left="2700"/>
      </w:pPr>
    </w:p>
    <w:p w14:paraId="0E9400D6" w14:textId="77777777" w:rsidR="00482D99" w:rsidRDefault="00482D99">
      <w:pPr>
        <w:ind w:left="2700"/>
      </w:pPr>
    </w:p>
    <w:p w14:paraId="5EF0D879" w14:textId="77777777" w:rsidR="00482D99" w:rsidRDefault="00482D99">
      <w:pPr>
        <w:ind w:left="2700"/>
      </w:pPr>
    </w:p>
    <w:p w14:paraId="58AD85C7" w14:textId="77777777" w:rsidR="00482D99" w:rsidRDefault="00482D99">
      <w:pPr>
        <w:ind w:left="2700"/>
      </w:pPr>
    </w:p>
    <w:p w14:paraId="05D0D4CF" w14:textId="77777777" w:rsidR="00482D99" w:rsidRDefault="00482D99">
      <w:pPr>
        <w:ind w:left="2700"/>
      </w:pPr>
    </w:p>
    <w:p w14:paraId="3780B269" w14:textId="77777777" w:rsidR="00482D99" w:rsidRDefault="00482D99">
      <w:pPr>
        <w:ind w:left="2700"/>
      </w:pPr>
    </w:p>
    <w:p w14:paraId="5F493C3C" w14:textId="77777777" w:rsidR="00482D99" w:rsidRDefault="00482D99">
      <w:pPr>
        <w:ind w:left="2700"/>
      </w:pPr>
    </w:p>
    <w:p w14:paraId="1798BEB0" w14:textId="77777777" w:rsidR="00482D99" w:rsidRDefault="00482D99">
      <w:pPr>
        <w:ind w:left="2700"/>
      </w:pPr>
    </w:p>
    <w:p w14:paraId="59D8273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482D99" w14:paraId="76A16AEB" w14:textId="77777777">
        <w:tc>
          <w:tcPr>
            <w:tcW w:w="2125" w:type="dxa"/>
            <w:vAlign w:val="center"/>
          </w:tcPr>
          <w:p w14:paraId="5464B162" w14:textId="37FB282B" w:rsidR="00482D99" w:rsidRPr="00393AF2" w:rsidRDefault="00482D99" w:rsidP="00393AF2">
            <w:pPr>
              <w:jc w:val="center"/>
            </w:pPr>
            <w:r>
              <w:br/>
            </w:r>
            <w:r w:rsidR="00F52521">
              <w:rPr>
                <w:noProof/>
                <w:lang w:val="es-CO" w:eastAsia="es-CO"/>
              </w:rPr>
              <w:drawing>
                <wp:inline distT="0" distB="0" distL="0" distR="0" wp14:anchorId="6FD753DA" wp14:editId="20961047">
                  <wp:extent cx="1028700" cy="514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514350"/>
                          </a:xfrm>
                          <a:prstGeom prst="rect">
                            <a:avLst/>
                          </a:prstGeom>
                          <a:noFill/>
                          <a:ln>
                            <a:noFill/>
                          </a:ln>
                        </pic:spPr>
                      </pic:pic>
                    </a:graphicData>
                  </a:graphic>
                </wp:inline>
              </w:drawing>
            </w:r>
          </w:p>
        </w:tc>
        <w:tc>
          <w:tcPr>
            <w:tcW w:w="825" w:type="dxa"/>
            <w:vAlign w:val="center"/>
          </w:tcPr>
          <w:p w14:paraId="35F5DEFC" w14:textId="77777777" w:rsidR="00482D99" w:rsidRDefault="00482D99" w:rsidP="00393AF2">
            <w:pPr>
              <w:jc w:val="center"/>
            </w:pPr>
          </w:p>
        </w:tc>
        <w:tc>
          <w:tcPr>
            <w:tcW w:w="2994" w:type="dxa"/>
            <w:vAlign w:val="bottom"/>
          </w:tcPr>
          <w:p w14:paraId="34782FFB" w14:textId="77777777" w:rsidR="00482D99" w:rsidRDefault="00482D99" w:rsidP="00393AF2">
            <w:pPr>
              <w:jc w:val="right"/>
              <w:rPr>
                <w:rFonts w:cs="Arial"/>
                <w:color w:val="241A61"/>
                <w:sz w:val="18"/>
              </w:rPr>
            </w:pPr>
          </w:p>
          <w:p w14:paraId="01D58023" w14:textId="77777777" w:rsidR="00482D99" w:rsidRDefault="00482D99" w:rsidP="00393AF2">
            <w:pPr>
              <w:jc w:val="right"/>
              <w:rPr>
                <w:rFonts w:cs="Arial"/>
                <w:color w:val="241A61"/>
                <w:sz w:val="18"/>
              </w:rPr>
            </w:pPr>
            <w:r>
              <w:rPr>
                <w:rFonts w:cs="Arial"/>
                <w:color w:val="241A61"/>
                <w:sz w:val="18"/>
              </w:rPr>
              <w:fldChar w:fldCharType="begin"/>
            </w:r>
            <w:r w:rsidR="007E7A0D">
              <w:rPr>
                <w:rFonts w:cs="Arial"/>
                <w:color w:val="241A61"/>
                <w:sz w:val="18"/>
              </w:rPr>
              <w:instrText>MACROBUTTON</w:instrText>
            </w:r>
            <w:r>
              <w:rPr>
                <w:rFonts w:cs="Arial"/>
                <w:color w:val="241A61"/>
                <w:sz w:val="18"/>
              </w:rPr>
              <w:instrText xml:space="preserve"> NOMACRO [Mes de año]</w:instrText>
            </w:r>
            <w:r>
              <w:rPr>
                <w:rFonts w:cs="Arial"/>
                <w:color w:val="241A61"/>
                <w:sz w:val="18"/>
              </w:rPr>
              <w:fldChar w:fldCharType="end"/>
            </w:r>
          </w:p>
        </w:tc>
      </w:tr>
    </w:tbl>
    <w:p w14:paraId="298FC005" w14:textId="77777777" w:rsidR="00482D99" w:rsidRDefault="00482D99">
      <w:pPr>
        <w:pStyle w:val="Textoindependiente"/>
        <w:sectPr w:rsidR="00482D99" w:rsidSect="009B1304">
          <w:headerReference w:type="default" r:id="rId9"/>
          <w:footerReference w:type="default" r:id="rId10"/>
          <w:headerReference w:type="first" r:id="rId11"/>
          <w:pgSz w:w="12242" w:h="15842" w:code="1"/>
          <w:pgMar w:top="1418" w:right="1418" w:bottom="1418" w:left="1418" w:header="708" w:footer="708" w:gutter="0"/>
          <w:cols w:space="708"/>
          <w:titlePg/>
          <w:docGrid w:linePitch="360"/>
        </w:sectPr>
      </w:pPr>
    </w:p>
    <w:p w14:paraId="0AC659F5" w14:textId="77777777" w:rsidR="00482D99" w:rsidRDefault="00482D99">
      <w:pPr>
        <w:pStyle w:val="guiazul"/>
        <w:rPr>
          <w:b/>
          <w:bCs/>
          <w:i w:val="0"/>
          <w:iCs/>
          <w:sz w:val="32"/>
        </w:rPr>
      </w:pPr>
      <w:bookmarkStart w:id="1" w:name="_Toc33238247"/>
      <w:bookmarkStart w:id="2" w:name="_Toc33337129"/>
      <w:r>
        <w:rPr>
          <w:b/>
          <w:bCs/>
          <w:i w:val="0"/>
          <w:iCs/>
          <w:sz w:val="32"/>
        </w:rPr>
        <w:lastRenderedPageBreak/>
        <w:t>Instrucciones para el uso de este formato</w:t>
      </w:r>
      <w:bookmarkEnd w:id="1"/>
      <w:bookmarkEnd w:id="2"/>
    </w:p>
    <w:p w14:paraId="7675D32F" w14:textId="77777777" w:rsidR="007A1FA4" w:rsidRDefault="007A1FA4" w:rsidP="00CF33B8">
      <w:pPr>
        <w:pStyle w:val="guiazul"/>
        <w:ind w:left="360"/>
        <w:jc w:val="both"/>
      </w:pPr>
      <w:r>
        <w:t>Este formato es una plantilla tipo para docume</w:t>
      </w:r>
      <w:r w:rsidR="009C71C6">
        <w:t>ntos de requisitos del software, adaptado para su uso en el tecnólogo de Análisis y Desarrollo de Sistemas de Información del Centro de Servicios Financieros del SENA.</w:t>
      </w:r>
    </w:p>
    <w:p w14:paraId="2133A158" w14:textId="77777777" w:rsidR="007A1FA4" w:rsidRDefault="007A1FA4" w:rsidP="00CF33B8">
      <w:pPr>
        <w:pStyle w:val="guiazul"/>
        <w:ind w:left="360"/>
        <w:jc w:val="both"/>
      </w:pPr>
    </w:p>
    <w:p w14:paraId="54C17CC4" w14:textId="77777777" w:rsidR="007A1FA4" w:rsidRDefault="007A1FA4" w:rsidP="00CF33B8">
      <w:pPr>
        <w:pStyle w:val="guiazul"/>
        <w:ind w:left="360"/>
        <w:jc w:val="both"/>
      </w:pPr>
      <w:r>
        <w:t>Está basado y es conforme con el estándar IEEE Std 830-1998.</w:t>
      </w:r>
    </w:p>
    <w:p w14:paraId="1DDC5634" w14:textId="77777777" w:rsidR="007A1FA4" w:rsidRDefault="007A1FA4" w:rsidP="00CF33B8">
      <w:pPr>
        <w:pStyle w:val="guiazul"/>
        <w:ind w:left="360"/>
        <w:jc w:val="both"/>
      </w:pPr>
    </w:p>
    <w:p w14:paraId="28E3CB0E" w14:textId="77777777" w:rsidR="007A1FA4" w:rsidRDefault="007A1FA4" w:rsidP="00CF33B8">
      <w:pPr>
        <w:pStyle w:val="guiazul"/>
        <w:ind w:left="360"/>
        <w:jc w:val="both"/>
      </w:pPr>
      <w:r>
        <w:t>Las secciones que no se consideren aplicables al sistema descrito podrán de forma justificada indicarse como no aplicables (NA).</w:t>
      </w:r>
    </w:p>
    <w:p w14:paraId="45F19A79" w14:textId="77777777" w:rsidR="00482D99" w:rsidRDefault="00482D99" w:rsidP="00CF33B8">
      <w:pPr>
        <w:pStyle w:val="guiazul"/>
        <w:ind w:left="360"/>
        <w:jc w:val="both"/>
      </w:pPr>
    </w:p>
    <w:p w14:paraId="60BFEB3F" w14:textId="77777777" w:rsidR="00482D99" w:rsidRDefault="00482D99" w:rsidP="00CF33B8">
      <w:pPr>
        <w:pStyle w:val="guiazul"/>
        <w:ind w:left="360"/>
        <w:jc w:val="both"/>
      </w:pPr>
      <w:r>
        <w:t>Notas:</w:t>
      </w:r>
    </w:p>
    <w:p w14:paraId="3DB0C12E" w14:textId="77777777" w:rsidR="00482D99" w:rsidRDefault="00482D99" w:rsidP="00CF33B8">
      <w:pPr>
        <w:pStyle w:val="guiazul"/>
        <w:ind w:left="360"/>
        <w:jc w:val="both"/>
      </w:pPr>
      <w:r>
        <w:t>Los textos en color azul son indicaciones que deben eliminarse y, en su caso, sustituirse por los contenidos descritos en cada apartado.</w:t>
      </w:r>
    </w:p>
    <w:p w14:paraId="40EFCDC3" w14:textId="77777777" w:rsidR="00482D99" w:rsidRDefault="00482D99" w:rsidP="00CF33B8">
      <w:pPr>
        <w:pStyle w:val="guiazul"/>
        <w:ind w:left="360"/>
        <w:jc w:val="both"/>
      </w:pPr>
    </w:p>
    <w:p w14:paraId="4AB599B1" w14:textId="77777777" w:rsidR="00482D99" w:rsidRDefault="00482D99" w:rsidP="00CF33B8">
      <w:pPr>
        <w:pStyle w:val="guiazul"/>
        <w:ind w:left="360"/>
        <w:jc w:val="both"/>
      </w:pPr>
      <w:r>
        <w:t>Los textos entre corchetes del tipo “</w:t>
      </w:r>
      <w:r>
        <w:fldChar w:fldCharType="begin"/>
      </w:r>
      <w:r w:rsidR="007E7A0D">
        <w:instrText>MACROBUTTON</w:instrText>
      </w:r>
      <w:r>
        <w:instrText xml:space="preserve"> NoMacro [Inserte aquí el texto]</w:instrText>
      </w:r>
      <w:r>
        <w:fldChar w:fldCharType="end"/>
      </w:r>
      <w:r>
        <w:t>” permiten la inclusión directa de texto con el color y estilo adecuado a la sección, al pulsar sobre ellos con el puntero del ratón.</w:t>
      </w:r>
    </w:p>
    <w:p w14:paraId="33D5EBB3" w14:textId="77777777" w:rsidR="00482D99" w:rsidRDefault="00482D99" w:rsidP="00CF33B8">
      <w:pPr>
        <w:pStyle w:val="guiazul"/>
        <w:ind w:left="360"/>
        <w:jc w:val="both"/>
      </w:pPr>
    </w:p>
    <w:p w14:paraId="30C0080C" w14:textId="77777777" w:rsidR="00482D99" w:rsidRDefault="00482D99" w:rsidP="00CF33B8">
      <w:pPr>
        <w:pStyle w:val="guiazul"/>
        <w:ind w:left="360"/>
        <w:jc w:val="both"/>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52017BEA" w14:textId="77777777" w:rsidR="00482D99" w:rsidRDefault="00482D99" w:rsidP="00CF33B8">
      <w:pPr>
        <w:pStyle w:val="guiazul"/>
        <w:ind w:left="360"/>
        <w:jc w:val="both"/>
      </w:pPr>
    </w:p>
    <w:p w14:paraId="1DFBABC2" w14:textId="77777777" w:rsidR="00482D99" w:rsidRDefault="00482D99" w:rsidP="00CF33B8">
      <w:pPr>
        <w:pStyle w:val="guiazul"/>
        <w:ind w:left="360"/>
        <w:jc w:val="both"/>
      </w:pPr>
      <w:r>
        <w:t>La sangría de los textos dentro de cada apartado se genera automáticamente al pulsar Intro al final de la línea de título. (Estilos Normal indentado1, Normal indentado 2 y Normal indentado 3).</w:t>
      </w:r>
    </w:p>
    <w:p w14:paraId="5AF8EC98" w14:textId="77777777" w:rsidR="00482D99" w:rsidRDefault="00482D99" w:rsidP="00CF33B8">
      <w:pPr>
        <w:pStyle w:val="guiazul"/>
        <w:ind w:left="360"/>
        <w:jc w:val="both"/>
      </w:pPr>
    </w:p>
    <w:p w14:paraId="1A996920" w14:textId="77777777" w:rsidR="00482D99" w:rsidRDefault="00482D99" w:rsidP="00CF33B8">
      <w:pPr>
        <w:pStyle w:val="guiazul"/>
        <w:ind w:left="360"/>
        <w:jc w:val="both"/>
      </w:pPr>
      <w:r>
        <w:t xml:space="preserve">El índice del documento es una tabla de contenido que </w:t>
      </w:r>
      <w:r w:rsidR="00213F48">
        <w:t xml:space="preserve">MS </w:t>
      </w:r>
      <w:r>
        <w:t>Word actualiza tomando como criterio los títulos del documento.</w:t>
      </w:r>
    </w:p>
    <w:p w14:paraId="0A62A54E" w14:textId="77777777" w:rsidR="00482D99" w:rsidRDefault="00482D99" w:rsidP="00CF33B8">
      <w:pPr>
        <w:pStyle w:val="guiazul"/>
        <w:ind w:left="360"/>
        <w:jc w:val="both"/>
      </w:pPr>
      <w:r>
        <w:t>Una vez terminada su redacción debe indicarse a Word que actualice todo su contenido para reflejar el contenido definitivo.</w:t>
      </w:r>
    </w:p>
    <w:p w14:paraId="056C490D" w14:textId="77777777" w:rsidR="00482D99" w:rsidRDefault="00482D99">
      <w:pPr>
        <w:pStyle w:val="Textoindependiente"/>
      </w:pPr>
    </w:p>
    <w:p w14:paraId="263B358A" w14:textId="77777777" w:rsidR="00482D99" w:rsidRDefault="00482D99">
      <w:pPr>
        <w:pStyle w:val="Textoindependiente"/>
      </w:pPr>
    </w:p>
    <w:p w14:paraId="4881C35A" w14:textId="77777777" w:rsidR="00482D99" w:rsidRDefault="00482D99">
      <w:pPr>
        <w:pStyle w:val="Textoindependiente"/>
      </w:pPr>
    </w:p>
    <w:p w14:paraId="353033D4" w14:textId="77777777" w:rsidR="00482D99" w:rsidRDefault="00482D99">
      <w:pPr>
        <w:pStyle w:val="Textoindependiente"/>
      </w:pPr>
    </w:p>
    <w:p w14:paraId="15412795" w14:textId="77777777" w:rsidR="00482D99" w:rsidRDefault="00482D99">
      <w:pPr>
        <w:pStyle w:val="Textoindependiente"/>
      </w:pPr>
    </w:p>
    <w:p w14:paraId="7F983141" w14:textId="77777777" w:rsidR="00482D99" w:rsidRDefault="00482D99">
      <w:pPr>
        <w:pStyle w:val="Textoindependiente"/>
      </w:pPr>
    </w:p>
    <w:p w14:paraId="0CA67850" w14:textId="77777777" w:rsidR="00482D99" w:rsidRDefault="00482D99">
      <w:pPr>
        <w:pStyle w:val="Textoindependiente"/>
      </w:pPr>
    </w:p>
    <w:p w14:paraId="6962458A" w14:textId="77777777" w:rsidR="00482D99" w:rsidRDefault="00482D99">
      <w:pPr>
        <w:pStyle w:val="Textoindependiente"/>
      </w:pPr>
    </w:p>
    <w:p w14:paraId="7A12ACF9" w14:textId="77777777" w:rsidR="00482D99" w:rsidRDefault="00482D99">
      <w:pPr>
        <w:pStyle w:val="Textoindependiente"/>
      </w:pPr>
    </w:p>
    <w:p w14:paraId="3982D799" w14:textId="77777777" w:rsidR="00482D99" w:rsidRDefault="00482D99">
      <w:pPr>
        <w:pStyle w:val="Textoindependiente"/>
      </w:pPr>
    </w:p>
    <w:p w14:paraId="6B95EE42" w14:textId="77777777" w:rsidR="00482D99" w:rsidRDefault="00482D99">
      <w:pPr>
        <w:pStyle w:val="Textoindependiente"/>
      </w:pPr>
    </w:p>
    <w:p w14:paraId="71E24678" w14:textId="77777777" w:rsidR="00482D99" w:rsidRDefault="00482D99">
      <w:pPr>
        <w:pStyle w:val="Textoindependiente"/>
      </w:pPr>
    </w:p>
    <w:p w14:paraId="10B66A66" w14:textId="77777777" w:rsidR="00482D99" w:rsidRDefault="00482D99">
      <w:pPr>
        <w:pStyle w:val="Textoindependiente"/>
      </w:pPr>
    </w:p>
    <w:p w14:paraId="411C87D2" w14:textId="77777777" w:rsidR="00482D99" w:rsidRDefault="00482D99">
      <w:pPr>
        <w:pStyle w:val="Textoindependiente"/>
      </w:pPr>
    </w:p>
    <w:p w14:paraId="7E93690A" w14:textId="77777777" w:rsidR="00482D99" w:rsidRDefault="00482D99">
      <w:pPr>
        <w:pStyle w:val="Textoindependiente"/>
      </w:pPr>
    </w:p>
    <w:p w14:paraId="78319818" w14:textId="77777777" w:rsidR="00482D99" w:rsidRDefault="00482D99">
      <w:pPr>
        <w:pStyle w:val="Textoindependiente"/>
      </w:pPr>
    </w:p>
    <w:p w14:paraId="21A4CD7A" w14:textId="77777777" w:rsidR="00482D99" w:rsidRDefault="00482D99">
      <w:pPr>
        <w:pStyle w:val="Textoindependiente"/>
      </w:pPr>
    </w:p>
    <w:p w14:paraId="4A6B856E" w14:textId="77777777" w:rsidR="00482D99" w:rsidRDefault="00482D99">
      <w:pPr>
        <w:pStyle w:val="Textoindependiente"/>
      </w:pPr>
    </w:p>
    <w:p w14:paraId="19EAAB13" w14:textId="77777777" w:rsidR="00482D99" w:rsidRDefault="00482D99">
      <w:pPr>
        <w:pStyle w:val="Textoindependiente"/>
      </w:pPr>
    </w:p>
    <w:p w14:paraId="5AB1B0C6" w14:textId="77777777" w:rsidR="00482D99" w:rsidRDefault="00482D99">
      <w:pPr>
        <w:pStyle w:val="Textoindependiente"/>
      </w:pPr>
    </w:p>
    <w:p w14:paraId="6DD77099" w14:textId="77777777" w:rsidR="00482D99" w:rsidRDefault="00482D99">
      <w:pPr>
        <w:pStyle w:val="Textoindependiente"/>
      </w:pPr>
    </w:p>
    <w:p w14:paraId="35ACF4D5" w14:textId="77777777" w:rsidR="00482D99" w:rsidRDefault="00482D99">
      <w:pPr>
        <w:pStyle w:val="Textoindependiente"/>
      </w:pPr>
    </w:p>
    <w:p w14:paraId="473959EF" w14:textId="77777777" w:rsidR="00482D99" w:rsidRDefault="00482D99">
      <w:pPr>
        <w:pStyle w:val="Textoindependiente"/>
      </w:pPr>
    </w:p>
    <w:p w14:paraId="7E3BF565" w14:textId="77777777" w:rsidR="00482D99" w:rsidRDefault="00482D99">
      <w:pPr>
        <w:pStyle w:val="Textoindependiente"/>
      </w:pPr>
    </w:p>
    <w:p w14:paraId="5D422025" w14:textId="77777777" w:rsidR="00482D99" w:rsidRDefault="00482D99">
      <w:pPr>
        <w:pStyle w:val="Textoindependiente"/>
      </w:pPr>
    </w:p>
    <w:p w14:paraId="4CD82067" w14:textId="77777777" w:rsidR="00482D99" w:rsidRDefault="00482D99">
      <w:pPr>
        <w:pStyle w:val="Textoindependiente"/>
      </w:pPr>
    </w:p>
    <w:p w14:paraId="1A5FFE04" w14:textId="77777777" w:rsidR="00482D99" w:rsidRDefault="00482D99">
      <w:pPr>
        <w:pStyle w:val="Textoindependiente"/>
      </w:pPr>
    </w:p>
    <w:p w14:paraId="6FA096D3" w14:textId="77777777" w:rsidR="00482D99" w:rsidRDefault="00482D99">
      <w:pPr>
        <w:pStyle w:val="Textoindependiente"/>
      </w:pPr>
    </w:p>
    <w:p w14:paraId="7EC6FF68" w14:textId="77777777" w:rsidR="00482D99" w:rsidRDefault="00482D99">
      <w:pPr>
        <w:pStyle w:val="Textoindependiente"/>
      </w:pPr>
    </w:p>
    <w:p w14:paraId="33412235" w14:textId="77777777" w:rsidR="00126F76" w:rsidRDefault="00126F76">
      <w:pPr>
        <w:pStyle w:val="Textoindependiente"/>
      </w:pPr>
    </w:p>
    <w:p w14:paraId="64CA149B" w14:textId="77777777" w:rsidR="00126F76" w:rsidRDefault="00126F76">
      <w:pPr>
        <w:pStyle w:val="Textoindependiente"/>
      </w:pPr>
    </w:p>
    <w:p w14:paraId="378577D8" w14:textId="77777777" w:rsidR="00126F76" w:rsidRDefault="00126F76">
      <w:pPr>
        <w:pStyle w:val="Textoindependiente"/>
      </w:pPr>
    </w:p>
    <w:p w14:paraId="165364C6" w14:textId="77777777" w:rsidR="00482D99" w:rsidRDefault="00126F76">
      <w:pPr>
        <w:pStyle w:val="Textoindependiente"/>
      </w:pPr>
      <w:r>
        <w:t>De la plantilla de formato del documento © &amp; Coloriuris http://www.qualitatis.org</w:t>
      </w:r>
    </w:p>
    <w:p w14:paraId="184DC877" w14:textId="77777777" w:rsidR="00482D99" w:rsidRDefault="00482D99">
      <w:pPr>
        <w:pStyle w:val="Textoindependiente"/>
        <w:sectPr w:rsidR="00482D99" w:rsidSect="009B1304">
          <w:headerReference w:type="first" r:id="rId12"/>
          <w:footerReference w:type="first" r:id="rId13"/>
          <w:pgSz w:w="12242" w:h="15842" w:code="1"/>
          <w:pgMar w:top="1418" w:right="1418" w:bottom="1418" w:left="1418" w:header="708" w:footer="708" w:gutter="0"/>
          <w:cols w:space="708"/>
          <w:titlePg/>
          <w:docGrid w:linePitch="360"/>
        </w:sectPr>
      </w:pPr>
      <w:r>
        <w:t>.</w:t>
      </w:r>
    </w:p>
    <w:p w14:paraId="7B102A1C" w14:textId="77777777" w:rsidR="00482D99" w:rsidRDefault="00482D99">
      <w:pPr>
        <w:pStyle w:val="Titulo1sinnumeracion"/>
        <w:numPr>
          <w:ilvl w:val="0"/>
          <w:numId w:val="0"/>
        </w:numPr>
      </w:pPr>
      <w:bookmarkStart w:id="3" w:name="_Toc415129876"/>
      <w:r>
        <w:lastRenderedPageBreak/>
        <w:t>Ficha del documento</w:t>
      </w:r>
      <w:bookmarkEnd w:id="3"/>
    </w:p>
    <w:p w14:paraId="362C6CCF" w14:textId="77777777" w:rsidR="00482D99" w:rsidRDefault="00482D99"/>
    <w:p w14:paraId="615705C2" w14:textId="77777777" w:rsidR="00541BAB" w:rsidRDefault="00541BAB"/>
    <w:tbl>
      <w:tblPr>
        <w:tblW w:w="95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046"/>
        <w:gridCol w:w="2274"/>
        <w:gridCol w:w="1324"/>
        <w:gridCol w:w="2428"/>
        <w:gridCol w:w="2458"/>
      </w:tblGrid>
      <w:tr w:rsidR="00EF7FAD" w:rsidRPr="009A7363" w14:paraId="6C79A05B" w14:textId="77777777" w:rsidTr="00EF7FAD">
        <w:tc>
          <w:tcPr>
            <w:tcW w:w="1046" w:type="dxa"/>
            <w:shd w:val="clear" w:color="auto" w:fill="E6E6E6"/>
          </w:tcPr>
          <w:p w14:paraId="6284C508" w14:textId="77777777" w:rsidR="00EF7FAD" w:rsidRPr="009A7363" w:rsidRDefault="00EF7FAD" w:rsidP="00EF7FAD">
            <w:pPr>
              <w:jc w:val="center"/>
              <w:rPr>
                <w:b/>
              </w:rPr>
            </w:pPr>
            <w:r w:rsidRPr="009A7363">
              <w:rPr>
                <w:b/>
              </w:rPr>
              <w:t>Fecha</w:t>
            </w:r>
          </w:p>
        </w:tc>
        <w:tc>
          <w:tcPr>
            <w:tcW w:w="2274" w:type="dxa"/>
            <w:shd w:val="clear" w:color="auto" w:fill="E6E6E6"/>
          </w:tcPr>
          <w:p w14:paraId="1A87B0C8" w14:textId="77777777" w:rsidR="00EF7FAD" w:rsidRPr="009A7363" w:rsidRDefault="00EF7FAD" w:rsidP="00EF7FAD">
            <w:pPr>
              <w:jc w:val="center"/>
              <w:rPr>
                <w:b/>
              </w:rPr>
            </w:pPr>
            <w:r w:rsidRPr="009A7363">
              <w:rPr>
                <w:b/>
              </w:rPr>
              <w:t>Autor</w:t>
            </w:r>
          </w:p>
        </w:tc>
        <w:tc>
          <w:tcPr>
            <w:tcW w:w="1324" w:type="dxa"/>
            <w:shd w:val="clear" w:color="auto" w:fill="E6E6E6"/>
          </w:tcPr>
          <w:p w14:paraId="62959935" w14:textId="77777777" w:rsidR="00EF7FAD" w:rsidRPr="009A7363" w:rsidRDefault="00EF7FAD" w:rsidP="00EF7FAD">
            <w:pPr>
              <w:jc w:val="center"/>
              <w:rPr>
                <w:b/>
              </w:rPr>
            </w:pPr>
            <w:r w:rsidRPr="009A7363">
              <w:rPr>
                <w:b/>
              </w:rPr>
              <w:t>Revisión</w:t>
            </w:r>
          </w:p>
        </w:tc>
        <w:tc>
          <w:tcPr>
            <w:tcW w:w="2428" w:type="dxa"/>
            <w:shd w:val="clear" w:color="auto" w:fill="E6E6E6"/>
          </w:tcPr>
          <w:p w14:paraId="20237B12" w14:textId="77777777" w:rsidR="00EF7FAD" w:rsidRPr="009A7363" w:rsidRDefault="00EF7FAD" w:rsidP="00EF7FAD">
            <w:pPr>
              <w:jc w:val="center"/>
              <w:rPr>
                <w:b/>
              </w:rPr>
            </w:pPr>
            <w:r>
              <w:rPr>
                <w:b/>
              </w:rPr>
              <w:t>Revisor</w:t>
            </w:r>
          </w:p>
        </w:tc>
        <w:tc>
          <w:tcPr>
            <w:tcW w:w="2458" w:type="dxa"/>
            <w:shd w:val="clear" w:color="auto" w:fill="E6E6E6"/>
          </w:tcPr>
          <w:p w14:paraId="0C351BD6" w14:textId="77777777" w:rsidR="00EF7FAD" w:rsidRPr="009A7363" w:rsidRDefault="00EF7FAD" w:rsidP="00EF7FAD">
            <w:pPr>
              <w:jc w:val="center"/>
              <w:rPr>
                <w:b/>
              </w:rPr>
            </w:pPr>
            <w:r w:rsidRPr="009A7363">
              <w:rPr>
                <w:b/>
              </w:rPr>
              <w:t>Verificado dep. calidad.</w:t>
            </w:r>
          </w:p>
        </w:tc>
      </w:tr>
      <w:tr w:rsidR="00AA075C" w14:paraId="10599ABD" w14:textId="77777777" w:rsidTr="00AA075C">
        <w:trPr>
          <w:trHeight w:val="1134"/>
        </w:trPr>
        <w:tc>
          <w:tcPr>
            <w:tcW w:w="1046" w:type="dxa"/>
            <w:shd w:val="clear" w:color="auto" w:fill="auto"/>
            <w:vAlign w:val="center"/>
          </w:tcPr>
          <w:p w14:paraId="1109A511" w14:textId="77777777" w:rsidR="00AA075C" w:rsidRDefault="00AA075C" w:rsidP="00AA075C">
            <w:r>
              <w:fldChar w:fldCharType="begin"/>
            </w:r>
            <w:r>
              <w:instrText>MACROBUTTON NoMacro [</w:instrText>
            </w:r>
            <w:r w:rsidRPr="009A7363">
              <w:rPr>
                <w:color w:val="0000FF"/>
              </w:rPr>
              <w:instrText>Fecha</w:instrText>
            </w:r>
            <w:r>
              <w:instrText>]</w:instrText>
            </w:r>
            <w:r>
              <w:fldChar w:fldCharType="end"/>
            </w:r>
          </w:p>
        </w:tc>
        <w:tc>
          <w:tcPr>
            <w:tcW w:w="2274" w:type="dxa"/>
            <w:shd w:val="clear" w:color="auto" w:fill="auto"/>
            <w:vAlign w:val="center"/>
          </w:tcPr>
          <w:p w14:paraId="3A0E4721" w14:textId="77777777" w:rsidR="00AA075C" w:rsidRDefault="00AA075C" w:rsidP="00AA075C">
            <w:r>
              <w:fldChar w:fldCharType="begin"/>
            </w:r>
            <w:r>
              <w:instrText>MACROBUTTON NoMacro [</w:instrText>
            </w:r>
            <w:r w:rsidRPr="009A7363">
              <w:rPr>
                <w:color w:val="0000FF"/>
              </w:rPr>
              <w:instrText>Descripcion</w:instrText>
            </w:r>
            <w:r>
              <w:instrText>]</w:instrText>
            </w:r>
            <w:r>
              <w:fldChar w:fldCharType="end"/>
            </w:r>
          </w:p>
        </w:tc>
        <w:tc>
          <w:tcPr>
            <w:tcW w:w="1324" w:type="dxa"/>
            <w:vAlign w:val="center"/>
          </w:tcPr>
          <w:p w14:paraId="50CBA18B" w14:textId="77777777" w:rsidR="00AA075C" w:rsidRDefault="00AA075C" w:rsidP="00AA075C">
            <w:r>
              <w:fldChar w:fldCharType="begin"/>
            </w:r>
            <w:r>
              <w:instrText>MACROBUTTON NoMacro [</w:instrText>
            </w:r>
            <w:r w:rsidRPr="009A7363">
              <w:rPr>
                <w:color w:val="0000FF"/>
              </w:rPr>
              <w:instrText>Rev</w:instrText>
            </w:r>
            <w:r>
              <w:instrText>]</w:instrText>
            </w:r>
            <w:r>
              <w:fldChar w:fldCharType="end"/>
            </w:r>
          </w:p>
        </w:tc>
        <w:tc>
          <w:tcPr>
            <w:tcW w:w="2428" w:type="dxa"/>
            <w:vAlign w:val="center"/>
          </w:tcPr>
          <w:p w14:paraId="2F012232" w14:textId="77777777" w:rsidR="00AA075C" w:rsidRDefault="00AA075C" w:rsidP="00AA075C">
            <w:pPr>
              <w:jc w:val="center"/>
            </w:pPr>
            <w:r>
              <w:t>[Instructor]</w:t>
            </w:r>
          </w:p>
        </w:tc>
        <w:tc>
          <w:tcPr>
            <w:tcW w:w="2458" w:type="dxa"/>
            <w:shd w:val="clear" w:color="auto" w:fill="auto"/>
            <w:vAlign w:val="center"/>
          </w:tcPr>
          <w:p w14:paraId="5989A3B1" w14:textId="77777777" w:rsidR="00AA075C" w:rsidRDefault="00AA075C" w:rsidP="00AA075C">
            <w:pPr>
              <w:jc w:val="center"/>
            </w:pPr>
            <w:r>
              <w:fldChar w:fldCharType="begin"/>
            </w:r>
            <w:r>
              <w:instrText>MACROBUTTON NoMacro [</w:instrText>
            </w:r>
            <w:r w:rsidRPr="009A7363">
              <w:rPr>
                <w:color w:val="0000FF"/>
              </w:rPr>
              <w:instrText>Firma o sello</w:instrText>
            </w:r>
            <w:r>
              <w:instrText>]</w:instrText>
            </w:r>
            <w:r>
              <w:fldChar w:fldCharType="end"/>
            </w:r>
          </w:p>
        </w:tc>
      </w:tr>
    </w:tbl>
    <w:p w14:paraId="58920B8B" w14:textId="77777777" w:rsidR="00541BAB" w:rsidRDefault="00541BAB"/>
    <w:p w14:paraId="75D1A6E3" w14:textId="77777777" w:rsidR="00126F76" w:rsidRDefault="00126F76">
      <w:pPr>
        <w:pStyle w:val="Encabezado"/>
        <w:tabs>
          <w:tab w:val="clear" w:pos="4252"/>
          <w:tab w:val="clear" w:pos="8504"/>
        </w:tabs>
        <w:rPr>
          <w:rFonts w:cs="Arial"/>
          <w:lang w:val="fr-FR"/>
        </w:rPr>
      </w:pPr>
    </w:p>
    <w:p w14:paraId="06FC590A" w14:textId="77777777" w:rsidR="00541BAB" w:rsidRDefault="00541BAB">
      <w:pPr>
        <w:pStyle w:val="Encabezado"/>
        <w:tabs>
          <w:tab w:val="clear" w:pos="4252"/>
          <w:tab w:val="clear" w:pos="8504"/>
        </w:tabs>
        <w:rPr>
          <w:rFonts w:cs="Arial"/>
          <w:lang w:val="fr-FR"/>
        </w:rPr>
      </w:pPr>
    </w:p>
    <w:p w14:paraId="19F090CE" w14:textId="77777777" w:rsidR="00541BAB" w:rsidRDefault="00541BAB">
      <w:pPr>
        <w:pStyle w:val="Encabezado"/>
        <w:tabs>
          <w:tab w:val="clear" w:pos="4252"/>
          <w:tab w:val="clear" w:pos="8504"/>
        </w:tabs>
        <w:rPr>
          <w:rFonts w:cs="Arial"/>
          <w:lang w:val="fr-FR"/>
        </w:rPr>
      </w:pPr>
    </w:p>
    <w:p w14:paraId="3CEFDCD8" w14:textId="77777777" w:rsidR="00541BAB" w:rsidRDefault="00541BAB">
      <w:pPr>
        <w:pStyle w:val="Encabezado"/>
        <w:tabs>
          <w:tab w:val="clear" w:pos="4252"/>
          <w:tab w:val="clear" w:pos="8504"/>
        </w:tabs>
        <w:rPr>
          <w:rFonts w:cs="Arial"/>
          <w:lang w:val="fr-FR"/>
        </w:rPr>
      </w:pPr>
    </w:p>
    <w:p w14:paraId="58F8122D" w14:textId="77777777" w:rsidR="00541BAB" w:rsidRDefault="00541BAB">
      <w:pPr>
        <w:pStyle w:val="Encabezado"/>
        <w:tabs>
          <w:tab w:val="clear" w:pos="4252"/>
          <w:tab w:val="clear" w:pos="8504"/>
        </w:tabs>
        <w:rPr>
          <w:rFonts w:cs="Arial"/>
          <w:lang w:val="fr-FR"/>
        </w:rPr>
      </w:pPr>
    </w:p>
    <w:p w14:paraId="3FDE1BAB" w14:textId="77777777" w:rsidR="00541BAB" w:rsidRDefault="00541BAB">
      <w:pPr>
        <w:pStyle w:val="Encabezado"/>
        <w:tabs>
          <w:tab w:val="clear" w:pos="4252"/>
          <w:tab w:val="clear" w:pos="8504"/>
        </w:tabs>
        <w:rPr>
          <w:rFonts w:cs="Arial"/>
          <w:lang w:val="fr-FR"/>
        </w:rPr>
      </w:pPr>
    </w:p>
    <w:p w14:paraId="46D8485C" w14:textId="77777777" w:rsidR="00541BAB" w:rsidRDefault="00541BAB">
      <w:pPr>
        <w:pStyle w:val="Encabezado"/>
        <w:tabs>
          <w:tab w:val="clear" w:pos="4252"/>
          <w:tab w:val="clear" w:pos="8504"/>
        </w:tabs>
        <w:rPr>
          <w:rFonts w:cs="Arial"/>
          <w:lang w:val="fr-FR"/>
        </w:rPr>
      </w:pPr>
    </w:p>
    <w:p w14:paraId="725CD812" w14:textId="77777777" w:rsidR="00541BAB" w:rsidRDefault="00541BAB">
      <w:pPr>
        <w:pStyle w:val="Encabezado"/>
        <w:tabs>
          <w:tab w:val="clear" w:pos="4252"/>
          <w:tab w:val="clear" w:pos="8504"/>
        </w:tabs>
        <w:rPr>
          <w:rFonts w:cs="Arial"/>
          <w:lang w:val="fr-FR"/>
        </w:rPr>
      </w:pPr>
    </w:p>
    <w:p w14:paraId="6EDA24E5" w14:textId="77777777" w:rsidR="00126F76" w:rsidRDefault="00126F76">
      <w:pPr>
        <w:pStyle w:val="Encabezado"/>
        <w:tabs>
          <w:tab w:val="clear" w:pos="4252"/>
          <w:tab w:val="clear" w:pos="8504"/>
        </w:tabs>
        <w:rPr>
          <w:rFonts w:cs="Arial"/>
          <w:lang w:val="fr-FR"/>
        </w:rPr>
      </w:pPr>
    </w:p>
    <w:p w14:paraId="41C656DC" w14:textId="77777777" w:rsidR="00126F76" w:rsidRPr="00126F76" w:rsidRDefault="00126F76">
      <w:pPr>
        <w:pStyle w:val="Encabezado"/>
        <w:tabs>
          <w:tab w:val="clear" w:pos="4252"/>
          <w:tab w:val="clear" w:pos="8504"/>
        </w:tabs>
        <w:rPr>
          <w:rFonts w:cs="Arial"/>
        </w:rPr>
      </w:pPr>
    </w:p>
    <w:p w14:paraId="70FEFE86" w14:textId="77777777" w:rsidR="00126F76" w:rsidRPr="00126F76" w:rsidRDefault="00126F76">
      <w:pPr>
        <w:pStyle w:val="Encabezado"/>
        <w:tabs>
          <w:tab w:val="clear" w:pos="4252"/>
          <w:tab w:val="clear" w:pos="8504"/>
        </w:tabs>
        <w:rPr>
          <w:rFonts w:cs="Arial"/>
        </w:rPr>
      </w:pPr>
    </w:p>
    <w:p w14:paraId="01775B43" w14:textId="77777777" w:rsidR="00482D99" w:rsidRDefault="00482D99">
      <w:pPr>
        <w:pStyle w:val="Encabezado"/>
        <w:tabs>
          <w:tab w:val="clear" w:pos="4252"/>
          <w:tab w:val="clear" w:pos="8504"/>
        </w:tabs>
      </w:pPr>
    </w:p>
    <w:p w14:paraId="5AF4C120" w14:textId="77777777" w:rsidR="00482D99" w:rsidRDefault="00482D99"/>
    <w:p w14:paraId="7AA1D3C5" w14:textId="77777777" w:rsidR="00482D99" w:rsidRDefault="00482D99"/>
    <w:p w14:paraId="2D462E7E" w14:textId="77777777" w:rsidR="00482D99" w:rsidRDefault="00482D99"/>
    <w:p w14:paraId="78727069" w14:textId="77777777" w:rsidR="00482D99" w:rsidRDefault="00482D99">
      <w:pPr>
        <w:sectPr w:rsidR="00482D99" w:rsidSect="009B1304">
          <w:headerReference w:type="default" r:id="rId14"/>
          <w:headerReference w:type="first" r:id="rId15"/>
          <w:footerReference w:type="first" r:id="rId16"/>
          <w:pgSz w:w="12242" w:h="15842" w:code="1"/>
          <w:pgMar w:top="1418" w:right="1418" w:bottom="1418" w:left="1418" w:header="708" w:footer="708" w:gutter="0"/>
          <w:cols w:space="708"/>
          <w:titlePg/>
          <w:docGrid w:linePitch="360"/>
        </w:sectPr>
      </w:pPr>
    </w:p>
    <w:p w14:paraId="594F67C6" w14:textId="77777777" w:rsidR="00482D99" w:rsidRDefault="00482D99">
      <w:pPr>
        <w:pStyle w:val="Titulo1sinnumeracion"/>
        <w:numPr>
          <w:ilvl w:val="0"/>
          <w:numId w:val="0"/>
        </w:numPr>
      </w:pPr>
      <w:bookmarkStart w:id="4" w:name="_Toc415129877"/>
      <w:r>
        <w:lastRenderedPageBreak/>
        <w:t>Contenido</w:t>
      </w:r>
      <w:bookmarkEnd w:id="4"/>
    </w:p>
    <w:p w14:paraId="564D0C0B" w14:textId="77777777" w:rsidR="009C71C6" w:rsidRPr="009C6C9A" w:rsidRDefault="00482D99">
      <w:pPr>
        <w:pStyle w:val="TDC1"/>
        <w:tabs>
          <w:tab w:val="right" w:pos="8494"/>
        </w:tabs>
        <w:rPr>
          <w:rFonts w:ascii="Calibri" w:hAnsi="Calibri"/>
          <w:b w:val="0"/>
          <w:bCs w:val="0"/>
          <w:caps w:val="0"/>
          <w:noProof/>
          <w:sz w:val="22"/>
          <w:szCs w:val="22"/>
          <w:lang w:val="es-CO" w:eastAsia="es-CO"/>
        </w:rPr>
      </w:pPr>
      <w:r>
        <w:fldChar w:fldCharType="begin"/>
      </w:r>
      <w:r>
        <w:instrText xml:space="preserve"> </w:instrText>
      </w:r>
      <w:r w:rsidR="007E7A0D">
        <w:instrText>TOC</w:instrText>
      </w:r>
      <w:r>
        <w:instrText xml:space="preserve"> \o "1-3" \h \z </w:instrText>
      </w:r>
      <w:r>
        <w:fldChar w:fldCharType="separate"/>
      </w:r>
      <w:hyperlink w:anchor="_Toc415129876" w:history="1">
        <w:r w:rsidR="009C71C6" w:rsidRPr="00C5671D">
          <w:rPr>
            <w:rStyle w:val="Hipervnculo"/>
            <w:noProof/>
          </w:rPr>
          <w:t>Ficha del documento</w:t>
        </w:r>
        <w:r w:rsidR="009C71C6">
          <w:rPr>
            <w:noProof/>
            <w:webHidden/>
          </w:rPr>
          <w:tab/>
        </w:r>
        <w:r w:rsidR="009C71C6">
          <w:rPr>
            <w:noProof/>
            <w:webHidden/>
          </w:rPr>
          <w:fldChar w:fldCharType="begin"/>
        </w:r>
        <w:r w:rsidR="009C71C6">
          <w:rPr>
            <w:noProof/>
            <w:webHidden/>
          </w:rPr>
          <w:instrText xml:space="preserve"> PAGEREF _Toc415129876 \h </w:instrText>
        </w:r>
        <w:r w:rsidR="009C71C6">
          <w:rPr>
            <w:noProof/>
            <w:webHidden/>
          </w:rPr>
        </w:r>
        <w:r w:rsidR="009C71C6">
          <w:rPr>
            <w:noProof/>
            <w:webHidden/>
          </w:rPr>
          <w:fldChar w:fldCharType="separate"/>
        </w:r>
        <w:r w:rsidR="00143688">
          <w:rPr>
            <w:noProof/>
            <w:webHidden/>
          </w:rPr>
          <w:t>3</w:t>
        </w:r>
        <w:r w:rsidR="009C71C6">
          <w:rPr>
            <w:noProof/>
            <w:webHidden/>
          </w:rPr>
          <w:fldChar w:fldCharType="end"/>
        </w:r>
      </w:hyperlink>
    </w:p>
    <w:p w14:paraId="64D3D829" w14:textId="77777777" w:rsidR="009C71C6" w:rsidRPr="009C6C9A" w:rsidRDefault="00D127D4">
      <w:pPr>
        <w:pStyle w:val="TDC1"/>
        <w:tabs>
          <w:tab w:val="right" w:pos="8494"/>
        </w:tabs>
        <w:rPr>
          <w:rFonts w:ascii="Calibri" w:hAnsi="Calibri"/>
          <w:b w:val="0"/>
          <w:bCs w:val="0"/>
          <w:caps w:val="0"/>
          <w:noProof/>
          <w:sz w:val="22"/>
          <w:szCs w:val="22"/>
          <w:lang w:val="es-CO" w:eastAsia="es-CO"/>
        </w:rPr>
      </w:pPr>
      <w:hyperlink w:anchor="_Toc415129877" w:history="1">
        <w:r w:rsidR="009C71C6" w:rsidRPr="00C5671D">
          <w:rPr>
            <w:rStyle w:val="Hipervnculo"/>
            <w:noProof/>
          </w:rPr>
          <w:t>Contenido</w:t>
        </w:r>
        <w:r w:rsidR="009C71C6">
          <w:rPr>
            <w:noProof/>
            <w:webHidden/>
          </w:rPr>
          <w:tab/>
        </w:r>
        <w:r w:rsidR="009C71C6">
          <w:rPr>
            <w:noProof/>
            <w:webHidden/>
          </w:rPr>
          <w:fldChar w:fldCharType="begin"/>
        </w:r>
        <w:r w:rsidR="009C71C6">
          <w:rPr>
            <w:noProof/>
            <w:webHidden/>
          </w:rPr>
          <w:instrText xml:space="preserve"> PAGEREF _Toc415129877 \h </w:instrText>
        </w:r>
        <w:r w:rsidR="009C71C6">
          <w:rPr>
            <w:noProof/>
            <w:webHidden/>
          </w:rPr>
        </w:r>
        <w:r w:rsidR="009C71C6">
          <w:rPr>
            <w:noProof/>
            <w:webHidden/>
          </w:rPr>
          <w:fldChar w:fldCharType="separate"/>
        </w:r>
        <w:r w:rsidR="00143688">
          <w:rPr>
            <w:noProof/>
            <w:webHidden/>
          </w:rPr>
          <w:t>4</w:t>
        </w:r>
        <w:r w:rsidR="009C71C6">
          <w:rPr>
            <w:noProof/>
            <w:webHidden/>
          </w:rPr>
          <w:fldChar w:fldCharType="end"/>
        </w:r>
      </w:hyperlink>
    </w:p>
    <w:p w14:paraId="2E1898C1" w14:textId="77777777" w:rsidR="009C71C6" w:rsidRPr="009C6C9A" w:rsidRDefault="00D127D4">
      <w:pPr>
        <w:pStyle w:val="TDC1"/>
        <w:tabs>
          <w:tab w:val="left" w:pos="480"/>
          <w:tab w:val="right" w:pos="8494"/>
        </w:tabs>
        <w:rPr>
          <w:rFonts w:ascii="Calibri" w:hAnsi="Calibri"/>
          <w:b w:val="0"/>
          <w:bCs w:val="0"/>
          <w:caps w:val="0"/>
          <w:noProof/>
          <w:sz w:val="22"/>
          <w:szCs w:val="22"/>
          <w:lang w:val="es-CO" w:eastAsia="es-CO"/>
        </w:rPr>
      </w:pPr>
      <w:hyperlink w:anchor="_Toc415129878" w:history="1">
        <w:r w:rsidR="009C71C6" w:rsidRPr="00C5671D">
          <w:rPr>
            <w:rStyle w:val="Hipervnculo"/>
            <w:noProof/>
          </w:rPr>
          <w:t>1</w:t>
        </w:r>
        <w:r w:rsidR="009C71C6" w:rsidRPr="009C6C9A">
          <w:rPr>
            <w:rFonts w:ascii="Calibri" w:hAnsi="Calibri"/>
            <w:b w:val="0"/>
            <w:bCs w:val="0"/>
            <w:caps w:val="0"/>
            <w:noProof/>
            <w:sz w:val="22"/>
            <w:szCs w:val="22"/>
            <w:lang w:val="es-CO" w:eastAsia="es-CO"/>
          </w:rPr>
          <w:tab/>
        </w:r>
        <w:r w:rsidR="009C71C6" w:rsidRPr="00C5671D">
          <w:rPr>
            <w:rStyle w:val="Hipervnculo"/>
            <w:noProof/>
          </w:rPr>
          <w:t>Introducción</w:t>
        </w:r>
        <w:r w:rsidR="009C71C6">
          <w:rPr>
            <w:noProof/>
            <w:webHidden/>
          </w:rPr>
          <w:tab/>
        </w:r>
        <w:r w:rsidR="009C71C6">
          <w:rPr>
            <w:noProof/>
            <w:webHidden/>
          </w:rPr>
          <w:fldChar w:fldCharType="begin"/>
        </w:r>
        <w:r w:rsidR="009C71C6">
          <w:rPr>
            <w:noProof/>
            <w:webHidden/>
          </w:rPr>
          <w:instrText xml:space="preserve"> PAGEREF _Toc415129878 \h </w:instrText>
        </w:r>
        <w:r w:rsidR="009C71C6">
          <w:rPr>
            <w:noProof/>
            <w:webHidden/>
          </w:rPr>
        </w:r>
        <w:r w:rsidR="009C71C6">
          <w:rPr>
            <w:noProof/>
            <w:webHidden/>
          </w:rPr>
          <w:fldChar w:fldCharType="separate"/>
        </w:r>
        <w:r w:rsidR="00143688">
          <w:rPr>
            <w:noProof/>
            <w:webHidden/>
          </w:rPr>
          <w:t>5</w:t>
        </w:r>
        <w:r w:rsidR="009C71C6">
          <w:rPr>
            <w:noProof/>
            <w:webHidden/>
          </w:rPr>
          <w:fldChar w:fldCharType="end"/>
        </w:r>
      </w:hyperlink>
    </w:p>
    <w:p w14:paraId="00A8E142" w14:textId="77777777" w:rsidR="009C71C6" w:rsidRPr="009C6C9A" w:rsidRDefault="00D127D4">
      <w:pPr>
        <w:pStyle w:val="TDC2"/>
        <w:tabs>
          <w:tab w:val="left" w:pos="720"/>
          <w:tab w:val="right" w:pos="8494"/>
        </w:tabs>
        <w:rPr>
          <w:rFonts w:ascii="Calibri" w:hAnsi="Calibri"/>
          <w:b w:val="0"/>
          <w:bCs w:val="0"/>
          <w:noProof/>
          <w:sz w:val="22"/>
          <w:szCs w:val="22"/>
          <w:lang w:val="es-CO" w:eastAsia="es-CO"/>
        </w:rPr>
      </w:pPr>
      <w:hyperlink w:anchor="_Toc415129879" w:history="1">
        <w:r w:rsidR="009C71C6" w:rsidRPr="00C5671D">
          <w:rPr>
            <w:rStyle w:val="Hipervnculo"/>
            <w:noProof/>
          </w:rPr>
          <w:t>1.1</w:t>
        </w:r>
        <w:r w:rsidR="009C71C6" w:rsidRPr="009C6C9A">
          <w:rPr>
            <w:rFonts w:ascii="Calibri" w:hAnsi="Calibri"/>
            <w:b w:val="0"/>
            <w:bCs w:val="0"/>
            <w:noProof/>
            <w:sz w:val="22"/>
            <w:szCs w:val="22"/>
            <w:lang w:val="es-CO" w:eastAsia="es-CO"/>
          </w:rPr>
          <w:tab/>
        </w:r>
        <w:r w:rsidR="009C71C6" w:rsidRPr="00C5671D">
          <w:rPr>
            <w:rStyle w:val="Hipervnculo"/>
            <w:noProof/>
          </w:rPr>
          <w:t>Propósito</w:t>
        </w:r>
        <w:r w:rsidR="009C71C6">
          <w:rPr>
            <w:noProof/>
            <w:webHidden/>
          </w:rPr>
          <w:tab/>
        </w:r>
        <w:r w:rsidR="009C71C6">
          <w:rPr>
            <w:noProof/>
            <w:webHidden/>
          </w:rPr>
          <w:fldChar w:fldCharType="begin"/>
        </w:r>
        <w:r w:rsidR="009C71C6">
          <w:rPr>
            <w:noProof/>
            <w:webHidden/>
          </w:rPr>
          <w:instrText xml:space="preserve"> PAGEREF _Toc415129879 \h </w:instrText>
        </w:r>
        <w:r w:rsidR="009C71C6">
          <w:rPr>
            <w:noProof/>
            <w:webHidden/>
          </w:rPr>
        </w:r>
        <w:r w:rsidR="009C71C6">
          <w:rPr>
            <w:noProof/>
            <w:webHidden/>
          </w:rPr>
          <w:fldChar w:fldCharType="separate"/>
        </w:r>
        <w:r w:rsidR="00143688">
          <w:rPr>
            <w:noProof/>
            <w:webHidden/>
          </w:rPr>
          <w:t>5</w:t>
        </w:r>
        <w:r w:rsidR="009C71C6">
          <w:rPr>
            <w:noProof/>
            <w:webHidden/>
          </w:rPr>
          <w:fldChar w:fldCharType="end"/>
        </w:r>
      </w:hyperlink>
    </w:p>
    <w:p w14:paraId="69D65CD8" w14:textId="77777777" w:rsidR="009C71C6" w:rsidRPr="009C6C9A" w:rsidRDefault="00D127D4">
      <w:pPr>
        <w:pStyle w:val="TDC2"/>
        <w:tabs>
          <w:tab w:val="left" w:pos="720"/>
          <w:tab w:val="right" w:pos="8494"/>
        </w:tabs>
        <w:rPr>
          <w:rFonts w:ascii="Calibri" w:hAnsi="Calibri"/>
          <w:b w:val="0"/>
          <w:bCs w:val="0"/>
          <w:noProof/>
          <w:sz w:val="22"/>
          <w:szCs w:val="22"/>
          <w:lang w:val="es-CO" w:eastAsia="es-CO"/>
        </w:rPr>
      </w:pPr>
      <w:hyperlink w:anchor="_Toc415129880" w:history="1">
        <w:r w:rsidR="009C71C6" w:rsidRPr="00C5671D">
          <w:rPr>
            <w:rStyle w:val="Hipervnculo"/>
            <w:noProof/>
          </w:rPr>
          <w:t>1.2</w:t>
        </w:r>
        <w:r w:rsidR="009C71C6" w:rsidRPr="009C6C9A">
          <w:rPr>
            <w:rFonts w:ascii="Calibri" w:hAnsi="Calibri"/>
            <w:b w:val="0"/>
            <w:bCs w:val="0"/>
            <w:noProof/>
            <w:sz w:val="22"/>
            <w:szCs w:val="22"/>
            <w:lang w:val="es-CO" w:eastAsia="es-CO"/>
          </w:rPr>
          <w:tab/>
        </w:r>
        <w:r w:rsidR="009C71C6" w:rsidRPr="00C5671D">
          <w:rPr>
            <w:rStyle w:val="Hipervnculo"/>
            <w:noProof/>
          </w:rPr>
          <w:t>Alcance</w:t>
        </w:r>
        <w:r w:rsidR="009C71C6">
          <w:rPr>
            <w:noProof/>
            <w:webHidden/>
          </w:rPr>
          <w:tab/>
        </w:r>
        <w:r w:rsidR="009C71C6">
          <w:rPr>
            <w:noProof/>
            <w:webHidden/>
          </w:rPr>
          <w:fldChar w:fldCharType="begin"/>
        </w:r>
        <w:r w:rsidR="009C71C6">
          <w:rPr>
            <w:noProof/>
            <w:webHidden/>
          </w:rPr>
          <w:instrText xml:space="preserve"> PAGEREF _Toc415129880 \h </w:instrText>
        </w:r>
        <w:r w:rsidR="009C71C6">
          <w:rPr>
            <w:noProof/>
            <w:webHidden/>
          </w:rPr>
        </w:r>
        <w:r w:rsidR="009C71C6">
          <w:rPr>
            <w:noProof/>
            <w:webHidden/>
          </w:rPr>
          <w:fldChar w:fldCharType="separate"/>
        </w:r>
        <w:r w:rsidR="00143688">
          <w:rPr>
            <w:noProof/>
            <w:webHidden/>
          </w:rPr>
          <w:t>5</w:t>
        </w:r>
        <w:r w:rsidR="009C71C6">
          <w:rPr>
            <w:noProof/>
            <w:webHidden/>
          </w:rPr>
          <w:fldChar w:fldCharType="end"/>
        </w:r>
      </w:hyperlink>
    </w:p>
    <w:p w14:paraId="5FB4A954" w14:textId="77777777" w:rsidR="009C71C6" w:rsidRPr="009C6C9A" w:rsidRDefault="00D127D4">
      <w:pPr>
        <w:pStyle w:val="TDC2"/>
        <w:tabs>
          <w:tab w:val="left" w:pos="720"/>
          <w:tab w:val="right" w:pos="8494"/>
        </w:tabs>
        <w:rPr>
          <w:rFonts w:ascii="Calibri" w:hAnsi="Calibri"/>
          <w:b w:val="0"/>
          <w:bCs w:val="0"/>
          <w:noProof/>
          <w:sz w:val="22"/>
          <w:szCs w:val="22"/>
          <w:lang w:val="es-CO" w:eastAsia="es-CO"/>
        </w:rPr>
      </w:pPr>
      <w:hyperlink w:anchor="_Toc415129881" w:history="1">
        <w:r w:rsidR="009C71C6" w:rsidRPr="00C5671D">
          <w:rPr>
            <w:rStyle w:val="Hipervnculo"/>
            <w:noProof/>
          </w:rPr>
          <w:t>1.3</w:t>
        </w:r>
        <w:r w:rsidR="009C71C6" w:rsidRPr="009C6C9A">
          <w:rPr>
            <w:rFonts w:ascii="Calibri" w:hAnsi="Calibri"/>
            <w:b w:val="0"/>
            <w:bCs w:val="0"/>
            <w:noProof/>
            <w:sz w:val="22"/>
            <w:szCs w:val="22"/>
            <w:lang w:val="es-CO" w:eastAsia="es-CO"/>
          </w:rPr>
          <w:tab/>
        </w:r>
        <w:r w:rsidR="009C71C6" w:rsidRPr="00C5671D">
          <w:rPr>
            <w:rStyle w:val="Hipervnculo"/>
            <w:noProof/>
          </w:rPr>
          <w:t>Personal involucrado</w:t>
        </w:r>
        <w:r w:rsidR="009C71C6">
          <w:rPr>
            <w:noProof/>
            <w:webHidden/>
          </w:rPr>
          <w:tab/>
        </w:r>
        <w:r w:rsidR="009C71C6">
          <w:rPr>
            <w:noProof/>
            <w:webHidden/>
          </w:rPr>
          <w:fldChar w:fldCharType="begin"/>
        </w:r>
        <w:r w:rsidR="009C71C6">
          <w:rPr>
            <w:noProof/>
            <w:webHidden/>
          </w:rPr>
          <w:instrText xml:space="preserve"> PAGEREF _Toc415129881 \h </w:instrText>
        </w:r>
        <w:r w:rsidR="009C71C6">
          <w:rPr>
            <w:noProof/>
            <w:webHidden/>
          </w:rPr>
        </w:r>
        <w:r w:rsidR="009C71C6">
          <w:rPr>
            <w:noProof/>
            <w:webHidden/>
          </w:rPr>
          <w:fldChar w:fldCharType="separate"/>
        </w:r>
        <w:r w:rsidR="00143688">
          <w:rPr>
            <w:noProof/>
            <w:webHidden/>
          </w:rPr>
          <w:t>5</w:t>
        </w:r>
        <w:r w:rsidR="009C71C6">
          <w:rPr>
            <w:noProof/>
            <w:webHidden/>
          </w:rPr>
          <w:fldChar w:fldCharType="end"/>
        </w:r>
      </w:hyperlink>
    </w:p>
    <w:p w14:paraId="30D0DF2C" w14:textId="77777777" w:rsidR="009C71C6" w:rsidRPr="009C6C9A" w:rsidRDefault="00D127D4">
      <w:pPr>
        <w:pStyle w:val="TDC2"/>
        <w:tabs>
          <w:tab w:val="left" w:pos="720"/>
          <w:tab w:val="right" w:pos="8494"/>
        </w:tabs>
        <w:rPr>
          <w:rFonts w:ascii="Calibri" w:hAnsi="Calibri"/>
          <w:b w:val="0"/>
          <w:bCs w:val="0"/>
          <w:noProof/>
          <w:sz w:val="22"/>
          <w:szCs w:val="22"/>
          <w:lang w:val="es-CO" w:eastAsia="es-CO"/>
        </w:rPr>
      </w:pPr>
      <w:hyperlink w:anchor="_Toc415129882" w:history="1">
        <w:r w:rsidR="009C71C6" w:rsidRPr="00C5671D">
          <w:rPr>
            <w:rStyle w:val="Hipervnculo"/>
            <w:noProof/>
          </w:rPr>
          <w:t>1.4</w:t>
        </w:r>
        <w:r w:rsidR="009C71C6" w:rsidRPr="009C6C9A">
          <w:rPr>
            <w:rFonts w:ascii="Calibri" w:hAnsi="Calibri"/>
            <w:b w:val="0"/>
            <w:bCs w:val="0"/>
            <w:noProof/>
            <w:sz w:val="22"/>
            <w:szCs w:val="22"/>
            <w:lang w:val="es-CO" w:eastAsia="es-CO"/>
          </w:rPr>
          <w:tab/>
        </w:r>
        <w:r w:rsidR="009C71C6" w:rsidRPr="00C5671D">
          <w:rPr>
            <w:rStyle w:val="Hipervnculo"/>
            <w:noProof/>
          </w:rPr>
          <w:t>Definiciones, acrónimos y abreviaturas</w:t>
        </w:r>
        <w:r w:rsidR="009C71C6">
          <w:rPr>
            <w:noProof/>
            <w:webHidden/>
          </w:rPr>
          <w:tab/>
        </w:r>
        <w:r w:rsidR="009C71C6">
          <w:rPr>
            <w:noProof/>
            <w:webHidden/>
          </w:rPr>
          <w:fldChar w:fldCharType="begin"/>
        </w:r>
        <w:r w:rsidR="009C71C6">
          <w:rPr>
            <w:noProof/>
            <w:webHidden/>
          </w:rPr>
          <w:instrText xml:space="preserve"> PAGEREF _Toc415129882 \h </w:instrText>
        </w:r>
        <w:r w:rsidR="009C71C6">
          <w:rPr>
            <w:noProof/>
            <w:webHidden/>
          </w:rPr>
        </w:r>
        <w:r w:rsidR="009C71C6">
          <w:rPr>
            <w:noProof/>
            <w:webHidden/>
          </w:rPr>
          <w:fldChar w:fldCharType="separate"/>
        </w:r>
        <w:r w:rsidR="00143688">
          <w:rPr>
            <w:noProof/>
            <w:webHidden/>
          </w:rPr>
          <w:t>5</w:t>
        </w:r>
        <w:r w:rsidR="009C71C6">
          <w:rPr>
            <w:noProof/>
            <w:webHidden/>
          </w:rPr>
          <w:fldChar w:fldCharType="end"/>
        </w:r>
      </w:hyperlink>
    </w:p>
    <w:p w14:paraId="580E64CA" w14:textId="77777777" w:rsidR="009C71C6" w:rsidRPr="009C6C9A" w:rsidRDefault="00D127D4">
      <w:pPr>
        <w:pStyle w:val="TDC2"/>
        <w:tabs>
          <w:tab w:val="left" w:pos="720"/>
          <w:tab w:val="right" w:pos="8494"/>
        </w:tabs>
        <w:rPr>
          <w:rFonts w:ascii="Calibri" w:hAnsi="Calibri"/>
          <w:b w:val="0"/>
          <w:bCs w:val="0"/>
          <w:noProof/>
          <w:sz w:val="22"/>
          <w:szCs w:val="22"/>
          <w:lang w:val="es-CO" w:eastAsia="es-CO"/>
        </w:rPr>
      </w:pPr>
      <w:hyperlink w:anchor="_Toc415129883" w:history="1">
        <w:r w:rsidR="009C71C6" w:rsidRPr="00C5671D">
          <w:rPr>
            <w:rStyle w:val="Hipervnculo"/>
            <w:noProof/>
          </w:rPr>
          <w:t>1.5</w:t>
        </w:r>
        <w:r w:rsidR="009C71C6" w:rsidRPr="009C6C9A">
          <w:rPr>
            <w:rFonts w:ascii="Calibri" w:hAnsi="Calibri"/>
            <w:b w:val="0"/>
            <w:bCs w:val="0"/>
            <w:noProof/>
            <w:sz w:val="22"/>
            <w:szCs w:val="22"/>
            <w:lang w:val="es-CO" w:eastAsia="es-CO"/>
          </w:rPr>
          <w:tab/>
        </w:r>
        <w:r w:rsidR="009C71C6" w:rsidRPr="00C5671D">
          <w:rPr>
            <w:rStyle w:val="Hipervnculo"/>
            <w:noProof/>
          </w:rPr>
          <w:t>Referencias</w:t>
        </w:r>
        <w:r w:rsidR="009C71C6">
          <w:rPr>
            <w:noProof/>
            <w:webHidden/>
          </w:rPr>
          <w:tab/>
        </w:r>
        <w:r w:rsidR="009C71C6">
          <w:rPr>
            <w:noProof/>
            <w:webHidden/>
          </w:rPr>
          <w:fldChar w:fldCharType="begin"/>
        </w:r>
        <w:r w:rsidR="009C71C6">
          <w:rPr>
            <w:noProof/>
            <w:webHidden/>
          </w:rPr>
          <w:instrText xml:space="preserve"> PAGEREF _Toc415129883 \h </w:instrText>
        </w:r>
        <w:r w:rsidR="009C71C6">
          <w:rPr>
            <w:noProof/>
            <w:webHidden/>
          </w:rPr>
        </w:r>
        <w:r w:rsidR="009C71C6">
          <w:rPr>
            <w:noProof/>
            <w:webHidden/>
          </w:rPr>
          <w:fldChar w:fldCharType="separate"/>
        </w:r>
        <w:r w:rsidR="00143688">
          <w:rPr>
            <w:noProof/>
            <w:webHidden/>
          </w:rPr>
          <w:t>5</w:t>
        </w:r>
        <w:r w:rsidR="009C71C6">
          <w:rPr>
            <w:noProof/>
            <w:webHidden/>
          </w:rPr>
          <w:fldChar w:fldCharType="end"/>
        </w:r>
      </w:hyperlink>
    </w:p>
    <w:p w14:paraId="3B3D7000" w14:textId="77777777" w:rsidR="009C71C6" w:rsidRPr="009C6C9A" w:rsidRDefault="00D127D4">
      <w:pPr>
        <w:pStyle w:val="TDC1"/>
        <w:tabs>
          <w:tab w:val="left" w:pos="480"/>
          <w:tab w:val="right" w:pos="8494"/>
        </w:tabs>
        <w:rPr>
          <w:rFonts w:ascii="Calibri" w:hAnsi="Calibri"/>
          <w:b w:val="0"/>
          <w:bCs w:val="0"/>
          <w:caps w:val="0"/>
          <w:noProof/>
          <w:sz w:val="22"/>
          <w:szCs w:val="22"/>
          <w:lang w:val="es-CO" w:eastAsia="es-CO"/>
        </w:rPr>
      </w:pPr>
      <w:hyperlink w:anchor="_Toc415129885" w:history="1">
        <w:r w:rsidR="009C71C6" w:rsidRPr="00C5671D">
          <w:rPr>
            <w:rStyle w:val="Hipervnculo"/>
            <w:noProof/>
          </w:rPr>
          <w:t>2</w:t>
        </w:r>
        <w:r w:rsidR="009C71C6" w:rsidRPr="009C6C9A">
          <w:rPr>
            <w:rFonts w:ascii="Calibri" w:hAnsi="Calibri"/>
            <w:b w:val="0"/>
            <w:bCs w:val="0"/>
            <w:caps w:val="0"/>
            <w:noProof/>
            <w:sz w:val="22"/>
            <w:szCs w:val="22"/>
            <w:lang w:val="es-CO" w:eastAsia="es-CO"/>
          </w:rPr>
          <w:tab/>
        </w:r>
        <w:r w:rsidR="009C71C6" w:rsidRPr="00C5671D">
          <w:rPr>
            <w:rStyle w:val="Hipervnculo"/>
            <w:noProof/>
          </w:rPr>
          <w:t>Descripción general</w:t>
        </w:r>
        <w:r w:rsidR="009C71C6">
          <w:rPr>
            <w:noProof/>
            <w:webHidden/>
          </w:rPr>
          <w:tab/>
        </w:r>
        <w:r w:rsidR="009C71C6">
          <w:rPr>
            <w:noProof/>
            <w:webHidden/>
          </w:rPr>
          <w:fldChar w:fldCharType="begin"/>
        </w:r>
        <w:r w:rsidR="009C71C6">
          <w:rPr>
            <w:noProof/>
            <w:webHidden/>
          </w:rPr>
          <w:instrText xml:space="preserve"> PAGEREF _Toc415129885 \h </w:instrText>
        </w:r>
        <w:r w:rsidR="009C71C6">
          <w:rPr>
            <w:noProof/>
            <w:webHidden/>
          </w:rPr>
        </w:r>
        <w:r w:rsidR="009C71C6">
          <w:rPr>
            <w:noProof/>
            <w:webHidden/>
          </w:rPr>
          <w:fldChar w:fldCharType="separate"/>
        </w:r>
        <w:r w:rsidR="00143688">
          <w:rPr>
            <w:noProof/>
            <w:webHidden/>
          </w:rPr>
          <w:t>5</w:t>
        </w:r>
        <w:r w:rsidR="009C71C6">
          <w:rPr>
            <w:noProof/>
            <w:webHidden/>
          </w:rPr>
          <w:fldChar w:fldCharType="end"/>
        </w:r>
      </w:hyperlink>
    </w:p>
    <w:p w14:paraId="3EFE88F1" w14:textId="77777777" w:rsidR="009C71C6" w:rsidRPr="009C6C9A" w:rsidRDefault="00D127D4">
      <w:pPr>
        <w:pStyle w:val="TDC2"/>
        <w:tabs>
          <w:tab w:val="left" w:pos="720"/>
          <w:tab w:val="right" w:pos="8494"/>
        </w:tabs>
        <w:rPr>
          <w:rFonts w:ascii="Calibri" w:hAnsi="Calibri"/>
          <w:b w:val="0"/>
          <w:bCs w:val="0"/>
          <w:noProof/>
          <w:sz w:val="22"/>
          <w:szCs w:val="22"/>
          <w:lang w:val="es-CO" w:eastAsia="es-CO"/>
        </w:rPr>
      </w:pPr>
      <w:hyperlink w:anchor="_Toc415129886" w:history="1">
        <w:r w:rsidR="009C71C6" w:rsidRPr="00C5671D">
          <w:rPr>
            <w:rStyle w:val="Hipervnculo"/>
            <w:noProof/>
          </w:rPr>
          <w:t>2.1</w:t>
        </w:r>
        <w:r w:rsidR="009C71C6" w:rsidRPr="009C6C9A">
          <w:rPr>
            <w:rFonts w:ascii="Calibri" w:hAnsi="Calibri"/>
            <w:b w:val="0"/>
            <w:bCs w:val="0"/>
            <w:noProof/>
            <w:sz w:val="22"/>
            <w:szCs w:val="22"/>
            <w:lang w:val="es-CO" w:eastAsia="es-CO"/>
          </w:rPr>
          <w:tab/>
        </w:r>
        <w:r w:rsidR="009C71C6" w:rsidRPr="00C5671D">
          <w:rPr>
            <w:rStyle w:val="Hipervnculo"/>
            <w:noProof/>
          </w:rPr>
          <w:t>Perspectiva del producto</w:t>
        </w:r>
        <w:r w:rsidR="009C71C6">
          <w:rPr>
            <w:noProof/>
            <w:webHidden/>
          </w:rPr>
          <w:tab/>
        </w:r>
        <w:r w:rsidR="009C71C6">
          <w:rPr>
            <w:noProof/>
            <w:webHidden/>
          </w:rPr>
          <w:fldChar w:fldCharType="begin"/>
        </w:r>
        <w:r w:rsidR="009C71C6">
          <w:rPr>
            <w:noProof/>
            <w:webHidden/>
          </w:rPr>
          <w:instrText xml:space="preserve"> PAGEREF _Toc415129886 \h </w:instrText>
        </w:r>
        <w:r w:rsidR="009C71C6">
          <w:rPr>
            <w:noProof/>
            <w:webHidden/>
          </w:rPr>
        </w:r>
        <w:r w:rsidR="009C71C6">
          <w:rPr>
            <w:noProof/>
            <w:webHidden/>
          </w:rPr>
          <w:fldChar w:fldCharType="separate"/>
        </w:r>
        <w:r w:rsidR="00143688">
          <w:rPr>
            <w:noProof/>
            <w:webHidden/>
          </w:rPr>
          <w:t>5</w:t>
        </w:r>
        <w:r w:rsidR="009C71C6">
          <w:rPr>
            <w:noProof/>
            <w:webHidden/>
          </w:rPr>
          <w:fldChar w:fldCharType="end"/>
        </w:r>
      </w:hyperlink>
    </w:p>
    <w:p w14:paraId="45D85054" w14:textId="77777777" w:rsidR="009C71C6" w:rsidRPr="009C6C9A" w:rsidRDefault="00D127D4">
      <w:pPr>
        <w:pStyle w:val="TDC2"/>
        <w:tabs>
          <w:tab w:val="left" w:pos="720"/>
          <w:tab w:val="right" w:pos="8494"/>
        </w:tabs>
        <w:rPr>
          <w:rFonts w:ascii="Calibri" w:hAnsi="Calibri"/>
          <w:b w:val="0"/>
          <w:bCs w:val="0"/>
          <w:noProof/>
          <w:sz w:val="22"/>
          <w:szCs w:val="22"/>
          <w:lang w:val="es-CO" w:eastAsia="es-CO"/>
        </w:rPr>
      </w:pPr>
      <w:hyperlink w:anchor="_Toc415129887" w:history="1">
        <w:r w:rsidR="009C71C6" w:rsidRPr="00C5671D">
          <w:rPr>
            <w:rStyle w:val="Hipervnculo"/>
            <w:noProof/>
          </w:rPr>
          <w:t>2.2</w:t>
        </w:r>
        <w:r w:rsidR="009C71C6" w:rsidRPr="009C6C9A">
          <w:rPr>
            <w:rFonts w:ascii="Calibri" w:hAnsi="Calibri"/>
            <w:b w:val="0"/>
            <w:bCs w:val="0"/>
            <w:noProof/>
            <w:sz w:val="22"/>
            <w:szCs w:val="22"/>
            <w:lang w:val="es-CO" w:eastAsia="es-CO"/>
          </w:rPr>
          <w:tab/>
        </w:r>
        <w:r w:rsidR="009C71C6" w:rsidRPr="00C5671D">
          <w:rPr>
            <w:rStyle w:val="Hipervnculo"/>
            <w:noProof/>
          </w:rPr>
          <w:t>Funcionalidad del producto</w:t>
        </w:r>
        <w:r w:rsidR="009C71C6">
          <w:rPr>
            <w:noProof/>
            <w:webHidden/>
          </w:rPr>
          <w:tab/>
        </w:r>
        <w:r w:rsidR="009C71C6">
          <w:rPr>
            <w:noProof/>
            <w:webHidden/>
          </w:rPr>
          <w:fldChar w:fldCharType="begin"/>
        </w:r>
        <w:r w:rsidR="009C71C6">
          <w:rPr>
            <w:noProof/>
            <w:webHidden/>
          </w:rPr>
          <w:instrText xml:space="preserve"> PAGEREF _Toc415129887 \h </w:instrText>
        </w:r>
        <w:r w:rsidR="009C71C6">
          <w:rPr>
            <w:noProof/>
            <w:webHidden/>
          </w:rPr>
        </w:r>
        <w:r w:rsidR="009C71C6">
          <w:rPr>
            <w:noProof/>
            <w:webHidden/>
          </w:rPr>
          <w:fldChar w:fldCharType="separate"/>
        </w:r>
        <w:r w:rsidR="00143688">
          <w:rPr>
            <w:noProof/>
            <w:webHidden/>
          </w:rPr>
          <w:t>6</w:t>
        </w:r>
        <w:r w:rsidR="009C71C6">
          <w:rPr>
            <w:noProof/>
            <w:webHidden/>
          </w:rPr>
          <w:fldChar w:fldCharType="end"/>
        </w:r>
      </w:hyperlink>
    </w:p>
    <w:p w14:paraId="168E8AFF" w14:textId="77777777" w:rsidR="009C71C6" w:rsidRPr="009C6C9A" w:rsidRDefault="00D127D4">
      <w:pPr>
        <w:pStyle w:val="TDC2"/>
        <w:tabs>
          <w:tab w:val="left" w:pos="720"/>
          <w:tab w:val="right" w:pos="8494"/>
        </w:tabs>
        <w:rPr>
          <w:rFonts w:ascii="Calibri" w:hAnsi="Calibri"/>
          <w:b w:val="0"/>
          <w:bCs w:val="0"/>
          <w:noProof/>
          <w:sz w:val="22"/>
          <w:szCs w:val="22"/>
          <w:lang w:val="es-CO" w:eastAsia="es-CO"/>
        </w:rPr>
      </w:pPr>
      <w:hyperlink w:anchor="_Toc415129888" w:history="1">
        <w:r w:rsidR="009C71C6" w:rsidRPr="00C5671D">
          <w:rPr>
            <w:rStyle w:val="Hipervnculo"/>
            <w:noProof/>
          </w:rPr>
          <w:t>2.3</w:t>
        </w:r>
        <w:r w:rsidR="009C71C6" w:rsidRPr="009C6C9A">
          <w:rPr>
            <w:rFonts w:ascii="Calibri" w:hAnsi="Calibri"/>
            <w:b w:val="0"/>
            <w:bCs w:val="0"/>
            <w:noProof/>
            <w:sz w:val="22"/>
            <w:szCs w:val="22"/>
            <w:lang w:val="es-CO" w:eastAsia="es-CO"/>
          </w:rPr>
          <w:tab/>
        </w:r>
        <w:r w:rsidR="009C71C6" w:rsidRPr="00C5671D">
          <w:rPr>
            <w:rStyle w:val="Hipervnculo"/>
            <w:noProof/>
          </w:rPr>
          <w:t>Características de los usuarios</w:t>
        </w:r>
        <w:r w:rsidR="009C71C6">
          <w:rPr>
            <w:noProof/>
            <w:webHidden/>
          </w:rPr>
          <w:tab/>
        </w:r>
        <w:r w:rsidR="009C71C6">
          <w:rPr>
            <w:noProof/>
            <w:webHidden/>
          </w:rPr>
          <w:fldChar w:fldCharType="begin"/>
        </w:r>
        <w:r w:rsidR="009C71C6">
          <w:rPr>
            <w:noProof/>
            <w:webHidden/>
          </w:rPr>
          <w:instrText xml:space="preserve"> PAGEREF _Toc415129888 \h </w:instrText>
        </w:r>
        <w:r w:rsidR="009C71C6">
          <w:rPr>
            <w:noProof/>
            <w:webHidden/>
          </w:rPr>
        </w:r>
        <w:r w:rsidR="009C71C6">
          <w:rPr>
            <w:noProof/>
            <w:webHidden/>
          </w:rPr>
          <w:fldChar w:fldCharType="separate"/>
        </w:r>
        <w:r w:rsidR="00143688">
          <w:rPr>
            <w:noProof/>
            <w:webHidden/>
          </w:rPr>
          <w:t>6</w:t>
        </w:r>
        <w:r w:rsidR="009C71C6">
          <w:rPr>
            <w:noProof/>
            <w:webHidden/>
          </w:rPr>
          <w:fldChar w:fldCharType="end"/>
        </w:r>
      </w:hyperlink>
    </w:p>
    <w:p w14:paraId="7577225D" w14:textId="77777777" w:rsidR="009C71C6" w:rsidRPr="009C6C9A" w:rsidRDefault="00D127D4">
      <w:pPr>
        <w:pStyle w:val="TDC2"/>
        <w:tabs>
          <w:tab w:val="left" w:pos="720"/>
          <w:tab w:val="right" w:pos="8494"/>
        </w:tabs>
        <w:rPr>
          <w:rFonts w:ascii="Calibri" w:hAnsi="Calibri"/>
          <w:b w:val="0"/>
          <w:bCs w:val="0"/>
          <w:noProof/>
          <w:sz w:val="22"/>
          <w:szCs w:val="22"/>
          <w:lang w:val="es-CO" w:eastAsia="es-CO"/>
        </w:rPr>
      </w:pPr>
      <w:hyperlink w:anchor="_Toc415129889" w:history="1">
        <w:r w:rsidR="009C71C6" w:rsidRPr="00C5671D">
          <w:rPr>
            <w:rStyle w:val="Hipervnculo"/>
            <w:noProof/>
          </w:rPr>
          <w:t>2.4</w:t>
        </w:r>
        <w:r w:rsidR="009C71C6" w:rsidRPr="009C6C9A">
          <w:rPr>
            <w:rFonts w:ascii="Calibri" w:hAnsi="Calibri"/>
            <w:b w:val="0"/>
            <w:bCs w:val="0"/>
            <w:noProof/>
            <w:sz w:val="22"/>
            <w:szCs w:val="22"/>
            <w:lang w:val="es-CO" w:eastAsia="es-CO"/>
          </w:rPr>
          <w:tab/>
        </w:r>
        <w:r w:rsidR="009C71C6" w:rsidRPr="00C5671D">
          <w:rPr>
            <w:rStyle w:val="Hipervnculo"/>
            <w:noProof/>
          </w:rPr>
          <w:t>Restricciones</w:t>
        </w:r>
        <w:r w:rsidR="009C71C6">
          <w:rPr>
            <w:noProof/>
            <w:webHidden/>
          </w:rPr>
          <w:tab/>
        </w:r>
        <w:r w:rsidR="009C71C6">
          <w:rPr>
            <w:noProof/>
            <w:webHidden/>
          </w:rPr>
          <w:fldChar w:fldCharType="begin"/>
        </w:r>
        <w:r w:rsidR="009C71C6">
          <w:rPr>
            <w:noProof/>
            <w:webHidden/>
          </w:rPr>
          <w:instrText xml:space="preserve"> PAGEREF _Toc415129889 \h </w:instrText>
        </w:r>
        <w:r w:rsidR="009C71C6">
          <w:rPr>
            <w:noProof/>
            <w:webHidden/>
          </w:rPr>
        </w:r>
        <w:r w:rsidR="009C71C6">
          <w:rPr>
            <w:noProof/>
            <w:webHidden/>
          </w:rPr>
          <w:fldChar w:fldCharType="separate"/>
        </w:r>
        <w:r w:rsidR="00143688">
          <w:rPr>
            <w:noProof/>
            <w:webHidden/>
          </w:rPr>
          <w:t>6</w:t>
        </w:r>
        <w:r w:rsidR="009C71C6">
          <w:rPr>
            <w:noProof/>
            <w:webHidden/>
          </w:rPr>
          <w:fldChar w:fldCharType="end"/>
        </w:r>
      </w:hyperlink>
    </w:p>
    <w:p w14:paraId="766E3FCB" w14:textId="77777777" w:rsidR="009C71C6" w:rsidRPr="009C6C9A" w:rsidRDefault="00D127D4">
      <w:pPr>
        <w:pStyle w:val="TDC2"/>
        <w:tabs>
          <w:tab w:val="left" w:pos="720"/>
          <w:tab w:val="right" w:pos="8494"/>
        </w:tabs>
        <w:rPr>
          <w:rFonts w:ascii="Calibri" w:hAnsi="Calibri"/>
          <w:b w:val="0"/>
          <w:bCs w:val="0"/>
          <w:noProof/>
          <w:sz w:val="22"/>
          <w:szCs w:val="22"/>
          <w:lang w:val="es-CO" w:eastAsia="es-CO"/>
        </w:rPr>
      </w:pPr>
      <w:hyperlink w:anchor="_Toc415129890" w:history="1">
        <w:r w:rsidR="009C71C6" w:rsidRPr="00C5671D">
          <w:rPr>
            <w:rStyle w:val="Hipervnculo"/>
            <w:noProof/>
          </w:rPr>
          <w:t>2.5</w:t>
        </w:r>
        <w:r w:rsidR="009C71C6" w:rsidRPr="009C6C9A">
          <w:rPr>
            <w:rFonts w:ascii="Calibri" w:hAnsi="Calibri"/>
            <w:b w:val="0"/>
            <w:bCs w:val="0"/>
            <w:noProof/>
            <w:sz w:val="22"/>
            <w:szCs w:val="22"/>
            <w:lang w:val="es-CO" w:eastAsia="es-CO"/>
          </w:rPr>
          <w:tab/>
        </w:r>
        <w:r w:rsidR="009C71C6" w:rsidRPr="00C5671D">
          <w:rPr>
            <w:rStyle w:val="Hipervnculo"/>
            <w:noProof/>
          </w:rPr>
          <w:t>Suposiciones y dependencias</w:t>
        </w:r>
        <w:r w:rsidR="009C71C6">
          <w:rPr>
            <w:noProof/>
            <w:webHidden/>
          </w:rPr>
          <w:tab/>
        </w:r>
        <w:r w:rsidR="009C71C6">
          <w:rPr>
            <w:noProof/>
            <w:webHidden/>
          </w:rPr>
          <w:fldChar w:fldCharType="begin"/>
        </w:r>
        <w:r w:rsidR="009C71C6">
          <w:rPr>
            <w:noProof/>
            <w:webHidden/>
          </w:rPr>
          <w:instrText xml:space="preserve"> PAGEREF _Toc415129890 \h </w:instrText>
        </w:r>
        <w:r w:rsidR="009C71C6">
          <w:rPr>
            <w:noProof/>
            <w:webHidden/>
          </w:rPr>
        </w:r>
        <w:r w:rsidR="009C71C6">
          <w:rPr>
            <w:noProof/>
            <w:webHidden/>
          </w:rPr>
          <w:fldChar w:fldCharType="separate"/>
        </w:r>
        <w:r w:rsidR="00143688">
          <w:rPr>
            <w:noProof/>
            <w:webHidden/>
          </w:rPr>
          <w:t>6</w:t>
        </w:r>
        <w:r w:rsidR="009C71C6">
          <w:rPr>
            <w:noProof/>
            <w:webHidden/>
          </w:rPr>
          <w:fldChar w:fldCharType="end"/>
        </w:r>
      </w:hyperlink>
    </w:p>
    <w:p w14:paraId="7E92523E" w14:textId="77777777" w:rsidR="009C71C6" w:rsidRPr="009C6C9A" w:rsidRDefault="00D127D4">
      <w:pPr>
        <w:pStyle w:val="TDC2"/>
        <w:tabs>
          <w:tab w:val="left" w:pos="720"/>
          <w:tab w:val="right" w:pos="8494"/>
        </w:tabs>
        <w:rPr>
          <w:rFonts w:ascii="Calibri" w:hAnsi="Calibri"/>
          <w:b w:val="0"/>
          <w:bCs w:val="0"/>
          <w:noProof/>
          <w:sz w:val="22"/>
          <w:szCs w:val="22"/>
          <w:lang w:val="es-CO" w:eastAsia="es-CO"/>
        </w:rPr>
      </w:pPr>
      <w:hyperlink w:anchor="_Toc415129891" w:history="1">
        <w:r w:rsidR="009C71C6" w:rsidRPr="00C5671D">
          <w:rPr>
            <w:rStyle w:val="Hipervnculo"/>
            <w:noProof/>
          </w:rPr>
          <w:t>2.6</w:t>
        </w:r>
        <w:r w:rsidR="009C71C6" w:rsidRPr="009C6C9A">
          <w:rPr>
            <w:rFonts w:ascii="Calibri" w:hAnsi="Calibri"/>
            <w:b w:val="0"/>
            <w:bCs w:val="0"/>
            <w:noProof/>
            <w:sz w:val="22"/>
            <w:szCs w:val="22"/>
            <w:lang w:val="es-CO" w:eastAsia="es-CO"/>
          </w:rPr>
          <w:tab/>
        </w:r>
        <w:r w:rsidR="009C71C6" w:rsidRPr="00C5671D">
          <w:rPr>
            <w:rStyle w:val="Hipervnculo"/>
            <w:noProof/>
          </w:rPr>
          <w:t>Evolución previsible del sistema</w:t>
        </w:r>
        <w:r w:rsidR="009C71C6">
          <w:rPr>
            <w:noProof/>
            <w:webHidden/>
          </w:rPr>
          <w:tab/>
        </w:r>
        <w:r w:rsidR="009C71C6">
          <w:rPr>
            <w:noProof/>
            <w:webHidden/>
          </w:rPr>
          <w:fldChar w:fldCharType="begin"/>
        </w:r>
        <w:r w:rsidR="009C71C6">
          <w:rPr>
            <w:noProof/>
            <w:webHidden/>
          </w:rPr>
          <w:instrText xml:space="preserve"> PAGEREF _Toc415129891 \h </w:instrText>
        </w:r>
        <w:r w:rsidR="009C71C6">
          <w:rPr>
            <w:noProof/>
            <w:webHidden/>
          </w:rPr>
        </w:r>
        <w:r w:rsidR="009C71C6">
          <w:rPr>
            <w:noProof/>
            <w:webHidden/>
          </w:rPr>
          <w:fldChar w:fldCharType="separate"/>
        </w:r>
        <w:r w:rsidR="00143688">
          <w:rPr>
            <w:noProof/>
            <w:webHidden/>
          </w:rPr>
          <w:t>6</w:t>
        </w:r>
        <w:r w:rsidR="009C71C6">
          <w:rPr>
            <w:noProof/>
            <w:webHidden/>
          </w:rPr>
          <w:fldChar w:fldCharType="end"/>
        </w:r>
      </w:hyperlink>
    </w:p>
    <w:p w14:paraId="4E6A0C55" w14:textId="77777777" w:rsidR="009C71C6" w:rsidRPr="009C6C9A" w:rsidRDefault="00D127D4">
      <w:pPr>
        <w:pStyle w:val="TDC1"/>
        <w:tabs>
          <w:tab w:val="left" w:pos="480"/>
          <w:tab w:val="right" w:pos="8494"/>
        </w:tabs>
        <w:rPr>
          <w:rFonts w:ascii="Calibri" w:hAnsi="Calibri"/>
          <w:b w:val="0"/>
          <w:bCs w:val="0"/>
          <w:caps w:val="0"/>
          <w:noProof/>
          <w:sz w:val="22"/>
          <w:szCs w:val="22"/>
          <w:lang w:val="es-CO" w:eastAsia="es-CO"/>
        </w:rPr>
      </w:pPr>
      <w:hyperlink w:anchor="_Toc415129892" w:history="1">
        <w:r w:rsidR="009C71C6" w:rsidRPr="00C5671D">
          <w:rPr>
            <w:rStyle w:val="Hipervnculo"/>
            <w:noProof/>
          </w:rPr>
          <w:t>3</w:t>
        </w:r>
        <w:r w:rsidR="009C71C6" w:rsidRPr="009C6C9A">
          <w:rPr>
            <w:rFonts w:ascii="Calibri" w:hAnsi="Calibri"/>
            <w:b w:val="0"/>
            <w:bCs w:val="0"/>
            <w:caps w:val="0"/>
            <w:noProof/>
            <w:sz w:val="22"/>
            <w:szCs w:val="22"/>
            <w:lang w:val="es-CO" w:eastAsia="es-CO"/>
          </w:rPr>
          <w:tab/>
        </w:r>
        <w:r w:rsidR="009C71C6" w:rsidRPr="00C5671D">
          <w:rPr>
            <w:rStyle w:val="Hipervnculo"/>
            <w:noProof/>
          </w:rPr>
          <w:t>Requisitos específicos</w:t>
        </w:r>
        <w:r w:rsidR="009C71C6">
          <w:rPr>
            <w:noProof/>
            <w:webHidden/>
          </w:rPr>
          <w:tab/>
        </w:r>
        <w:r w:rsidR="009C71C6">
          <w:rPr>
            <w:noProof/>
            <w:webHidden/>
          </w:rPr>
          <w:fldChar w:fldCharType="begin"/>
        </w:r>
        <w:r w:rsidR="009C71C6">
          <w:rPr>
            <w:noProof/>
            <w:webHidden/>
          </w:rPr>
          <w:instrText xml:space="preserve"> PAGEREF _Toc415129892 \h </w:instrText>
        </w:r>
        <w:r w:rsidR="009C71C6">
          <w:rPr>
            <w:noProof/>
            <w:webHidden/>
          </w:rPr>
        </w:r>
        <w:r w:rsidR="009C71C6">
          <w:rPr>
            <w:noProof/>
            <w:webHidden/>
          </w:rPr>
          <w:fldChar w:fldCharType="separate"/>
        </w:r>
        <w:r w:rsidR="00143688">
          <w:rPr>
            <w:noProof/>
            <w:webHidden/>
          </w:rPr>
          <w:t>6</w:t>
        </w:r>
        <w:r w:rsidR="009C71C6">
          <w:rPr>
            <w:noProof/>
            <w:webHidden/>
          </w:rPr>
          <w:fldChar w:fldCharType="end"/>
        </w:r>
      </w:hyperlink>
    </w:p>
    <w:p w14:paraId="556803CD" w14:textId="77777777" w:rsidR="009C71C6" w:rsidRPr="009C6C9A" w:rsidRDefault="00D127D4">
      <w:pPr>
        <w:pStyle w:val="TDC2"/>
        <w:tabs>
          <w:tab w:val="left" w:pos="720"/>
          <w:tab w:val="right" w:pos="8494"/>
        </w:tabs>
        <w:rPr>
          <w:rFonts w:ascii="Calibri" w:hAnsi="Calibri"/>
          <w:b w:val="0"/>
          <w:bCs w:val="0"/>
          <w:noProof/>
          <w:sz w:val="22"/>
          <w:szCs w:val="22"/>
          <w:lang w:val="es-CO" w:eastAsia="es-CO"/>
        </w:rPr>
      </w:pPr>
      <w:hyperlink w:anchor="_Toc415129893" w:history="1">
        <w:r w:rsidR="009C71C6" w:rsidRPr="00C5671D">
          <w:rPr>
            <w:rStyle w:val="Hipervnculo"/>
            <w:noProof/>
          </w:rPr>
          <w:t>3.1</w:t>
        </w:r>
        <w:r w:rsidR="009C71C6" w:rsidRPr="009C6C9A">
          <w:rPr>
            <w:rFonts w:ascii="Calibri" w:hAnsi="Calibri"/>
            <w:b w:val="0"/>
            <w:bCs w:val="0"/>
            <w:noProof/>
            <w:sz w:val="22"/>
            <w:szCs w:val="22"/>
            <w:lang w:val="es-CO" w:eastAsia="es-CO"/>
          </w:rPr>
          <w:tab/>
        </w:r>
        <w:r w:rsidR="009C71C6" w:rsidRPr="00C5671D">
          <w:rPr>
            <w:rStyle w:val="Hipervnculo"/>
            <w:noProof/>
          </w:rPr>
          <w:t>Requisitos comunes de los interfaces</w:t>
        </w:r>
        <w:r w:rsidR="009C71C6">
          <w:rPr>
            <w:noProof/>
            <w:webHidden/>
          </w:rPr>
          <w:tab/>
        </w:r>
        <w:r w:rsidR="009C71C6">
          <w:rPr>
            <w:noProof/>
            <w:webHidden/>
          </w:rPr>
          <w:fldChar w:fldCharType="begin"/>
        </w:r>
        <w:r w:rsidR="009C71C6">
          <w:rPr>
            <w:noProof/>
            <w:webHidden/>
          </w:rPr>
          <w:instrText xml:space="preserve"> PAGEREF _Toc415129893 \h </w:instrText>
        </w:r>
        <w:r w:rsidR="009C71C6">
          <w:rPr>
            <w:noProof/>
            <w:webHidden/>
          </w:rPr>
        </w:r>
        <w:r w:rsidR="009C71C6">
          <w:rPr>
            <w:noProof/>
            <w:webHidden/>
          </w:rPr>
          <w:fldChar w:fldCharType="separate"/>
        </w:r>
        <w:r w:rsidR="00143688">
          <w:rPr>
            <w:noProof/>
            <w:webHidden/>
          </w:rPr>
          <w:t>6</w:t>
        </w:r>
        <w:r w:rsidR="009C71C6">
          <w:rPr>
            <w:noProof/>
            <w:webHidden/>
          </w:rPr>
          <w:fldChar w:fldCharType="end"/>
        </w:r>
      </w:hyperlink>
    </w:p>
    <w:p w14:paraId="1266B108" w14:textId="77777777" w:rsidR="009C71C6" w:rsidRPr="009C6C9A" w:rsidRDefault="00D127D4">
      <w:pPr>
        <w:pStyle w:val="TDC3"/>
        <w:tabs>
          <w:tab w:val="left" w:pos="960"/>
          <w:tab w:val="right" w:pos="8494"/>
        </w:tabs>
        <w:rPr>
          <w:rFonts w:ascii="Calibri" w:hAnsi="Calibri"/>
          <w:noProof/>
          <w:sz w:val="22"/>
          <w:szCs w:val="22"/>
          <w:lang w:val="es-CO" w:eastAsia="es-CO"/>
        </w:rPr>
      </w:pPr>
      <w:hyperlink w:anchor="_Toc415129894" w:history="1">
        <w:r w:rsidR="009C71C6" w:rsidRPr="00C5671D">
          <w:rPr>
            <w:rStyle w:val="Hipervnculo"/>
            <w:noProof/>
          </w:rPr>
          <w:t>3.1.1</w:t>
        </w:r>
        <w:r w:rsidR="009C71C6" w:rsidRPr="009C6C9A">
          <w:rPr>
            <w:rFonts w:ascii="Calibri" w:hAnsi="Calibri"/>
            <w:noProof/>
            <w:sz w:val="22"/>
            <w:szCs w:val="22"/>
            <w:lang w:val="es-CO" w:eastAsia="es-CO"/>
          </w:rPr>
          <w:tab/>
        </w:r>
        <w:r w:rsidR="009C71C6" w:rsidRPr="00C5671D">
          <w:rPr>
            <w:rStyle w:val="Hipervnculo"/>
            <w:noProof/>
          </w:rPr>
          <w:t>Interfaces de usuario</w:t>
        </w:r>
        <w:r w:rsidR="009C71C6">
          <w:rPr>
            <w:noProof/>
            <w:webHidden/>
          </w:rPr>
          <w:tab/>
        </w:r>
        <w:r w:rsidR="009C71C6">
          <w:rPr>
            <w:noProof/>
            <w:webHidden/>
          </w:rPr>
          <w:fldChar w:fldCharType="begin"/>
        </w:r>
        <w:r w:rsidR="009C71C6">
          <w:rPr>
            <w:noProof/>
            <w:webHidden/>
          </w:rPr>
          <w:instrText xml:space="preserve"> PAGEREF _Toc415129894 \h </w:instrText>
        </w:r>
        <w:r w:rsidR="009C71C6">
          <w:rPr>
            <w:noProof/>
            <w:webHidden/>
          </w:rPr>
        </w:r>
        <w:r w:rsidR="009C71C6">
          <w:rPr>
            <w:noProof/>
            <w:webHidden/>
          </w:rPr>
          <w:fldChar w:fldCharType="separate"/>
        </w:r>
        <w:r w:rsidR="00143688">
          <w:rPr>
            <w:noProof/>
            <w:webHidden/>
          </w:rPr>
          <w:t>6</w:t>
        </w:r>
        <w:r w:rsidR="009C71C6">
          <w:rPr>
            <w:noProof/>
            <w:webHidden/>
          </w:rPr>
          <w:fldChar w:fldCharType="end"/>
        </w:r>
      </w:hyperlink>
    </w:p>
    <w:p w14:paraId="08A2466B" w14:textId="77777777" w:rsidR="009C71C6" w:rsidRPr="009C6C9A" w:rsidRDefault="00D127D4">
      <w:pPr>
        <w:pStyle w:val="TDC3"/>
        <w:tabs>
          <w:tab w:val="left" w:pos="960"/>
          <w:tab w:val="right" w:pos="8494"/>
        </w:tabs>
        <w:rPr>
          <w:rFonts w:ascii="Calibri" w:hAnsi="Calibri"/>
          <w:noProof/>
          <w:sz w:val="22"/>
          <w:szCs w:val="22"/>
          <w:lang w:val="es-CO" w:eastAsia="es-CO"/>
        </w:rPr>
      </w:pPr>
      <w:r>
        <w:fldChar w:fldCharType="begin"/>
      </w:r>
      <w:r>
        <w:instrText xml:space="preserve"> HYPERLINK \l "_Toc415129895" </w:instrText>
      </w:r>
      <w:r>
        <w:fldChar w:fldCharType="separate"/>
      </w:r>
      <w:r w:rsidR="009C71C6" w:rsidRPr="00C5671D">
        <w:rPr>
          <w:rStyle w:val="Hipervnculo"/>
          <w:noProof/>
        </w:rPr>
        <w:t>3.1.2</w:t>
      </w:r>
      <w:r w:rsidR="009C71C6" w:rsidRPr="009C6C9A">
        <w:rPr>
          <w:rFonts w:ascii="Calibri" w:hAnsi="Calibri"/>
          <w:noProof/>
          <w:sz w:val="22"/>
          <w:szCs w:val="22"/>
          <w:lang w:val="es-CO" w:eastAsia="es-CO"/>
        </w:rPr>
        <w:tab/>
      </w:r>
      <w:r w:rsidR="009C71C6" w:rsidRPr="00C5671D">
        <w:rPr>
          <w:rStyle w:val="Hipervnculo"/>
          <w:noProof/>
        </w:rPr>
        <w:t>Interfaces de hardware</w:t>
      </w:r>
      <w:r w:rsidR="009C71C6">
        <w:rPr>
          <w:noProof/>
          <w:webHidden/>
        </w:rPr>
        <w:tab/>
      </w:r>
      <w:r w:rsidR="009C71C6">
        <w:rPr>
          <w:noProof/>
          <w:webHidden/>
        </w:rPr>
        <w:fldChar w:fldCharType="begin"/>
      </w:r>
      <w:r w:rsidR="009C71C6">
        <w:rPr>
          <w:noProof/>
          <w:webHidden/>
        </w:rPr>
        <w:instrText xml:space="preserve"> PAGEREF _Toc415129895 \h </w:instrText>
      </w:r>
      <w:r w:rsidR="009C71C6">
        <w:rPr>
          <w:noProof/>
          <w:webHidden/>
        </w:rPr>
      </w:r>
      <w:r w:rsidR="009C71C6">
        <w:rPr>
          <w:noProof/>
          <w:webHidden/>
        </w:rPr>
        <w:fldChar w:fldCharType="separate"/>
      </w:r>
      <w:ins w:id="5" w:author="Edwin Albeiro Ramos Villamil" w:date="2022-08-30T13:01:00Z">
        <w:r w:rsidR="00143688">
          <w:rPr>
            <w:noProof/>
            <w:webHidden/>
          </w:rPr>
          <w:t>7</w:t>
        </w:r>
      </w:ins>
      <w:del w:id="6" w:author="Edwin Albeiro Ramos Villamil" w:date="2022-08-30T13:01:00Z">
        <w:r w:rsidR="00F23B4D" w:rsidDel="00143688">
          <w:rPr>
            <w:noProof/>
            <w:webHidden/>
          </w:rPr>
          <w:delText>6</w:delText>
        </w:r>
      </w:del>
      <w:r w:rsidR="009C71C6">
        <w:rPr>
          <w:noProof/>
          <w:webHidden/>
        </w:rPr>
        <w:fldChar w:fldCharType="end"/>
      </w:r>
      <w:r>
        <w:rPr>
          <w:noProof/>
        </w:rPr>
        <w:fldChar w:fldCharType="end"/>
      </w:r>
    </w:p>
    <w:p w14:paraId="5474276C" w14:textId="77777777" w:rsidR="009C71C6" w:rsidRPr="009C6C9A" w:rsidRDefault="00D127D4">
      <w:pPr>
        <w:pStyle w:val="TDC3"/>
        <w:tabs>
          <w:tab w:val="left" w:pos="960"/>
          <w:tab w:val="right" w:pos="8494"/>
        </w:tabs>
        <w:rPr>
          <w:rFonts w:ascii="Calibri" w:hAnsi="Calibri"/>
          <w:noProof/>
          <w:sz w:val="22"/>
          <w:szCs w:val="22"/>
          <w:lang w:val="es-CO" w:eastAsia="es-CO"/>
        </w:rPr>
      </w:pPr>
      <w:hyperlink w:anchor="_Toc415129896" w:history="1">
        <w:r w:rsidR="009C71C6" w:rsidRPr="00C5671D">
          <w:rPr>
            <w:rStyle w:val="Hipervnculo"/>
            <w:noProof/>
            <w:lang w:val="fr-FR"/>
          </w:rPr>
          <w:t>3.1.3</w:t>
        </w:r>
        <w:r w:rsidR="009C71C6" w:rsidRPr="009C6C9A">
          <w:rPr>
            <w:rFonts w:ascii="Calibri" w:hAnsi="Calibri"/>
            <w:noProof/>
            <w:sz w:val="22"/>
            <w:szCs w:val="22"/>
            <w:lang w:val="es-CO" w:eastAsia="es-CO"/>
          </w:rPr>
          <w:tab/>
        </w:r>
        <w:r w:rsidR="009C71C6" w:rsidRPr="00C5671D">
          <w:rPr>
            <w:rStyle w:val="Hipervnculo"/>
            <w:noProof/>
            <w:lang w:val="fr-FR"/>
          </w:rPr>
          <w:t>Interfaces de software</w:t>
        </w:r>
        <w:r w:rsidR="009C71C6">
          <w:rPr>
            <w:noProof/>
            <w:webHidden/>
          </w:rPr>
          <w:tab/>
        </w:r>
        <w:r w:rsidR="009C71C6">
          <w:rPr>
            <w:noProof/>
            <w:webHidden/>
          </w:rPr>
          <w:fldChar w:fldCharType="begin"/>
        </w:r>
        <w:r w:rsidR="009C71C6">
          <w:rPr>
            <w:noProof/>
            <w:webHidden/>
          </w:rPr>
          <w:instrText xml:space="preserve"> PAGEREF _Toc415129896 \h </w:instrText>
        </w:r>
        <w:r w:rsidR="009C71C6">
          <w:rPr>
            <w:noProof/>
            <w:webHidden/>
          </w:rPr>
        </w:r>
        <w:r w:rsidR="009C71C6">
          <w:rPr>
            <w:noProof/>
            <w:webHidden/>
          </w:rPr>
          <w:fldChar w:fldCharType="separate"/>
        </w:r>
        <w:r w:rsidR="00143688">
          <w:rPr>
            <w:noProof/>
            <w:webHidden/>
          </w:rPr>
          <w:t>7</w:t>
        </w:r>
        <w:r w:rsidR="009C71C6">
          <w:rPr>
            <w:noProof/>
            <w:webHidden/>
          </w:rPr>
          <w:fldChar w:fldCharType="end"/>
        </w:r>
      </w:hyperlink>
    </w:p>
    <w:p w14:paraId="07194F0D" w14:textId="77777777" w:rsidR="009C71C6" w:rsidRPr="009C6C9A" w:rsidRDefault="00D127D4">
      <w:pPr>
        <w:pStyle w:val="TDC3"/>
        <w:tabs>
          <w:tab w:val="left" w:pos="960"/>
          <w:tab w:val="right" w:pos="8494"/>
        </w:tabs>
        <w:rPr>
          <w:rFonts w:ascii="Calibri" w:hAnsi="Calibri"/>
          <w:noProof/>
          <w:sz w:val="22"/>
          <w:szCs w:val="22"/>
          <w:lang w:val="es-CO" w:eastAsia="es-CO"/>
        </w:rPr>
      </w:pPr>
      <w:hyperlink w:anchor="_Toc415129897" w:history="1">
        <w:r w:rsidR="009C71C6" w:rsidRPr="00C5671D">
          <w:rPr>
            <w:rStyle w:val="Hipervnculo"/>
            <w:noProof/>
          </w:rPr>
          <w:t>3.1.4</w:t>
        </w:r>
        <w:r w:rsidR="009C71C6" w:rsidRPr="009C6C9A">
          <w:rPr>
            <w:rFonts w:ascii="Calibri" w:hAnsi="Calibri"/>
            <w:noProof/>
            <w:sz w:val="22"/>
            <w:szCs w:val="22"/>
            <w:lang w:val="es-CO" w:eastAsia="es-CO"/>
          </w:rPr>
          <w:tab/>
        </w:r>
        <w:r w:rsidR="009C71C6" w:rsidRPr="00C5671D">
          <w:rPr>
            <w:rStyle w:val="Hipervnculo"/>
            <w:noProof/>
          </w:rPr>
          <w:t>Interfaces de comunicación</w:t>
        </w:r>
        <w:r w:rsidR="009C71C6">
          <w:rPr>
            <w:noProof/>
            <w:webHidden/>
          </w:rPr>
          <w:tab/>
        </w:r>
        <w:r w:rsidR="009C71C6">
          <w:rPr>
            <w:noProof/>
            <w:webHidden/>
          </w:rPr>
          <w:fldChar w:fldCharType="begin"/>
        </w:r>
        <w:r w:rsidR="009C71C6">
          <w:rPr>
            <w:noProof/>
            <w:webHidden/>
          </w:rPr>
          <w:instrText xml:space="preserve"> PAGEREF _Toc415129897 \h </w:instrText>
        </w:r>
        <w:r w:rsidR="009C71C6">
          <w:rPr>
            <w:noProof/>
            <w:webHidden/>
          </w:rPr>
        </w:r>
        <w:r w:rsidR="009C71C6">
          <w:rPr>
            <w:noProof/>
            <w:webHidden/>
          </w:rPr>
          <w:fldChar w:fldCharType="separate"/>
        </w:r>
        <w:r w:rsidR="00143688">
          <w:rPr>
            <w:noProof/>
            <w:webHidden/>
          </w:rPr>
          <w:t>7</w:t>
        </w:r>
        <w:r w:rsidR="009C71C6">
          <w:rPr>
            <w:noProof/>
            <w:webHidden/>
          </w:rPr>
          <w:fldChar w:fldCharType="end"/>
        </w:r>
      </w:hyperlink>
    </w:p>
    <w:p w14:paraId="70FA6004" w14:textId="77777777" w:rsidR="009C71C6" w:rsidRPr="009C6C9A" w:rsidRDefault="00D127D4">
      <w:pPr>
        <w:pStyle w:val="TDC2"/>
        <w:tabs>
          <w:tab w:val="left" w:pos="720"/>
          <w:tab w:val="right" w:pos="8494"/>
        </w:tabs>
        <w:rPr>
          <w:rFonts w:ascii="Calibri" w:hAnsi="Calibri"/>
          <w:b w:val="0"/>
          <w:bCs w:val="0"/>
          <w:noProof/>
          <w:sz w:val="22"/>
          <w:szCs w:val="22"/>
          <w:lang w:val="es-CO" w:eastAsia="es-CO"/>
        </w:rPr>
      </w:pPr>
      <w:hyperlink w:anchor="_Toc415129898" w:history="1">
        <w:r w:rsidR="009C71C6" w:rsidRPr="00C5671D">
          <w:rPr>
            <w:rStyle w:val="Hipervnculo"/>
            <w:noProof/>
          </w:rPr>
          <w:t>3.2</w:t>
        </w:r>
        <w:r w:rsidR="009C71C6" w:rsidRPr="009C6C9A">
          <w:rPr>
            <w:rFonts w:ascii="Calibri" w:hAnsi="Calibri"/>
            <w:b w:val="0"/>
            <w:bCs w:val="0"/>
            <w:noProof/>
            <w:sz w:val="22"/>
            <w:szCs w:val="22"/>
            <w:lang w:val="es-CO" w:eastAsia="es-CO"/>
          </w:rPr>
          <w:tab/>
        </w:r>
        <w:r w:rsidR="009C71C6" w:rsidRPr="00C5671D">
          <w:rPr>
            <w:rStyle w:val="Hipervnculo"/>
            <w:noProof/>
          </w:rPr>
          <w:t>Requisitos funcionales</w:t>
        </w:r>
        <w:r w:rsidR="009C71C6">
          <w:rPr>
            <w:noProof/>
            <w:webHidden/>
          </w:rPr>
          <w:tab/>
        </w:r>
        <w:r w:rsidR="009C71C6">
          <w:rPr>
            <w:noProof/>
            <w:webHidden/>
          </w:rPr>
          <w:fldChar w:fldCharType="begin"/>
        </w:r>
        <w:r w:rsidR="009C71C6">
          <w:rPr>
            <w:noProof/>
            <w:webHidden/>
          </w:rPr>
          <w:instrText xml:space="preserve"> PAGEREF _Toc415129898 \h </w:instrText>
        </w:r>
        <w:r w:rsidR="009C71C6">
          <w:rPr>
            <w:noProof/>
            <w:webHidden/>
          </w:rPr>
        </w:r>
        <w:r w:rsidR="009C71C6">
          <w:rPr>
            <w:noProof/>
            <w:webHidden/>
          </w:rPr>
          <w:fldChar w:fldCharType="separate"/>
        </w:r>
        <w:r w:rsidR="00143688">
          <w:rPr>
            <w:noProof/>
            <w:webHidden/>
          </w:rPr>
          <w:t>7</w:t>
        </w:r>
        <w:r w:rsidR="009C71C6">
          <w:rPr>
            <w:noProof/>
            <w:webHidden/>
          </w:rPr>
          <w:fldChar w:fldCharType="end"/>
        </w:r>
      </w:hyperlink>
    </w:p>
    <w:p w14:paraId="50425F6E" w14:textId="77777777" w:rsidR="009C71C6" w:rsidRPr="009C6C9A" w:rsidRDefault="00D127D4">
      <w:pPr>
        <w:pStyle w:val="TDC2"/>
        <w:tabs>
          <w:tab w:val="left" w:pos="720"/>
          <w:tab w:val="right" w:pos="8494"/>
        </w:tabs>
        <w:rPr>
          <w:rFonts w:ascii="Calibri" w:hAnsi="Calibri"/>
          <w:b w:val="0"/>
          <w:bCs w:val="0"/>
          <w:noProof/>
          <w:sz w:val="22"/>
          <w:szCs w:val="22"/>
          <w:lang w:val="es-CO" w:eastAsia="es-CO"/>
        </w:rPr>
      </w:pPr>
      <w:hyperlink w:anchor="_Toc415129899" w:history="1">
        <w:r w:rsidR="009C71C6" w:rsidRPr="00C5671D">
          <w:rPr>
            <w:rStyle w:val="Hipervnculo"/>
            <w:noProof/>
          </w:rPr>
          <w:t>3.3</w:t>
        </w:r>
        <w:r w:rsidR="009C71C6" w:rsidRPr="009C6C9A">
          <w:rPr>
            <w:rFonts w:ascii="Calibri" w:hAnsi="Calibri"/>
            <w:b w:val="0"/>
            <w:bCs w:val="0"/>
            <w:noProof/>
            <w:sz w:val="22"/>
            <w:szCs w:val="22"/>
            <w:lang w:val="es-CO" w:eastAsia="es-CO"/>
          </w:rPr>
          <w:tab/>
        </w:r>
        <w:r w:rsidR="009C71C6" w:rsidRPr="00C5671D">
          <w:rPr>
            <w:rStyle w:val="Hipervnculo"/>
            <w:noProof/>
          </w:rPr>
          <w:t>Requisitos no funcionales</w:t>
        </w:r>
        <w:r w:rsidR="009C71C6">
          <w:rPr>
            <w:noProof/>
            <w:webHidden/>
          </w:rPr>
          <w:tab/>
        </w:r>
        <w:r w:rsidR="009C71C6">
          <w:rPr>
            <w:noProof/>
            <w:webHidden/>
          </w:rPr>
          <w:fldChar w:fldCharType="begin"/>
        </w:r>
        <w:r w:rsidR="009C71C6">
          <w:rPr>
            <w:noProof/>
            <w:webHidden/>
          </w:rPr>
          <w:instrText xml:space="preserve"> PAGEREF _Toc415129899 \h </w:instrText>
        </w:r>
        <w:r w:rsidR="009C71C6">
          <w:rPr>
            <w:noProof/>
            <w:webHidden/>
          </w:rPr>
        </w:r>
        <w:r w:rsidR="009C71C6">
          <w:rPr>
            <w:noProof/>
            <w:webHidden/>
          </w:rPr>
          <w:fldChar w:fldCharType="separate"/>
        </w:r>
        <w:r w:rsidR="00143688">
          <w:rPr>
            <w:noProof/>
            <w:webHidden/>
          </w:rPr>
          <w:t>7</w:t>
        </w:r>
        <w:r w:rsidR="009C71C6">
          <w:rPr>
            <w:noProof/>
            <w:webHidden/>
          </w:rPr>
          <w:fldChar w:fldCharType="end"/>
        </w:r>
      </w:hyperlink>
    </w:p>
    <w:p w14:paraId="1D53E10B" w14:textId="77777777" w:rsidR="009C71C6" w:rsidRPr="009C6C9A" w:rsidRDefault="00D127D4">
      <w:pPr>
        <w:pStyle w:val="TDC2"/>
        <w:tabs>
          <w:tab w:val="left" w:pos="720"/>
          <w:tab w:val="right" w:pos="8494"/>
        </w:tabs>
        <w:rPr>
          <w:rFonts w:ascii="Calibri" w:hAnsi="Calibri"/>
          <w:b w:val="0"/>
          <w:bCs w:val="0"/>
          <w:noProof/>
          <w:sz w:val="22"/>
          <w:szCs w:val="22"/>
          <w:lang w:val="es-CO" w:eastAsia="es-CO"/>
        </w:rPr>
      </w:pPr>
      <w:r>
        <w:fldChar w:fldCharType="begin"/>
      </w:r>
      <w:r>
        <w:instrText xml:space="preserve"> HYPERLINK \l "_Toc415129900" </w:instrText>
      </w:r>
      <w:r>
        <w:fldChar w:fldCharType="separate"/>
      </w:r>
      <w:r w:rsidR="009C71C6" w:rsidRPr="00C5671D">
        <w:rPr>
          <w:rStyle w:val="Hipervnculo"/>
          <w:noProof/>
        </w:rPr>
        <w:t>3.4</w:t>
      </w:r>
      <w:r w:rsidR="009C71C6" w:rsidRPr="009C6C9A">
        <w:rPr>
          <w:rFonts w:ascii="Calibri" w:hAnsi="Calibri"/>
          <w:b w:val="0"/>
          <w:bCs w:val="0"/>
          <w:noProof/>
          <w:sz w:val="22"/>
          <w:szCs w:val="22"/>
          <w:lang w:val="es-CO" w:eastAsia="es-CO"/>
        </w:rPr>
        <w:tab/>
      </w:r>
      <w:r w:rsidR="009C71C6" w:rsidRPr="00C5671D">
        <w:rPr>
          <w:rStyle w:val="Hipervnculo"/>
          <w:noProof/>
        </w:rPr>
        <w:t>Otros requisitos</w:t>
      </w:r>
      <w:r w:rsidR="009C71C6">
        <w:rPr>
          <w:noProof/>
          <w:webHidden/>
        </w:rPr>
        <w:tab/>
      </w:r>
      <w:r w:rsidR="009C71C6">
        <w:rPr>
          <w:noProof/>
          <w:webHidden/>
        </w:rPr>
        <w:fldChar w:fldCharType="begin"/>
      </w:r>
      <w:r w:rsidR="009C71C6">
        <w:rPr>
          <w:noProof/>
          <w:webHidden/>
        </w:rPr>
        <w:instrText xml:space="preserve"> PAGEREF _Toc415129900 \h </w:instrText>
      </w:r>
      <w:r w:rsidR="009C71C6">
        <w:rPr>
          <w:noProof/>
          <w:webHidden/>
        </w:rPr>
      </w:r>
      <w:r w:rsidR="009C71C6">
        <w:rPr>
          <w:noProof/>
          <w:webHidden/>
        </w:rPr>
        <w:fldChar w:fldCharType="separate"/>
      </w:r>
      <w:ins w:id="7" w:author="Edwin Albeiro Ramos Villamil" w:date="2022-08-30T13:01:00Z">
        <w:r w:rsidR="00143688">
          <w:rPr>
            <w:noProof/>
            <w:webHidden/>
          </w:rPr>
          <w:t>9</w:t>
        </w:r>
      </w:ins>
      <w:del w:id="8" w:author="Edwin Albeiro Ramos Villamil" w:date="2022-08-30T13:01:00Z">
        <w:r w:rsidR="00F23B4D" w:rsidDel="00143688">
          <w:rPr>
            <w:noProof/>
            <w:webHidden/>
          </w:rPr>
          <w:delText>8</w:delText>
        </w:r>
      </w:del>
      <w:r w:rsidR="009C71C6">
        <w:rPr>
          <w:noProof/>
          <w:webHidden/>
        </w:rPr>
        <w:fldChar w:fldCharType="end"/>
      </w:r>
      <w:r>
        <w:rPr>
          <w:noProof/>
        </w:rPr>
        <w:fldChar w:fldCharType="end"/>
      </w:r>
    </w:p>
    <w:p w14:paraId="35ED33EB" w14:textId="77777777" w:rsidR="009C71C6" w:rsidRPr="009C6C9A" w:rsidRDefault="00D127D4">
      <w:pPr>
        <w:pStyle w:val="TDC1"/>
        <w:tabs>
          <w:tab w:val="left" w:pos="480"/>
          <w:tab w:val="right" w:pos="8494"/>
        </w:tabs>
        <w:rPr>
          <w:rFonts w:ascii="Calibri" w:hAnsi="Calibri"/>
          <w:b w:val="0"/>
          <w:bCs w:val="0"/>
          <w:caps w:val="0"/>
          <w:noProof/>
          <w:sz w:val="22"/>
          <w:szCs w:val="22"/>
          <w:lang w:val="es-CO" w:eastAsia="es-CO"/>
        </w:rPr>
      </w:pPr>
      <w:hyperlink w:anchor="_Toc415129901" w:history="1">
        <w:r w:rsidR="009C71C6" w:rsidRPr="00C5671D">
          <w:rPr>
            <w:rStyle w:val="Hipervnculo"/>
            <w:noProof/>
          </w:rPr>
          <w:t>4</w:t>
        </w:r>
        <w:r w:rsidR="009C71C6" w:rsidRPr="009C6C9A">
          <w:rPr>
            <w:rFonts w:ascii="Calibri" w:hAnsi="Calibri"/>
            <w:b w:val="0"/>
            <w:bCs w:val="0"/>
            <w:caps w:val="0"/>
            <w:noProof/>
            <w:sz w:val="22"/>
            <w:szCs w:val="22"/>
            <w:lang w:val="es-CO" w:eastAsia="es-CO"/>
          </w:rPr>
          <w:tab/>
        </w:r>
        <w:r w:rsidR="009C71C6" w:rsidRPr="00C5671D">
          <w:rPr>
            <w:rStyle w:val="Hipervnculo"/>
            <w:noProof/>
          </w:rPr>
          <w:t>Apéndices</w:t>
        </w:r>
        <w:r w:rsidR="009C71C6">
          <w:rPr>
            <w:noProof/>
            <w:webHidden/>
          </w:rPr>
          <w:tab/>
        </w:r>
        <w:r w:rsidR="009C71C6">
          <w:rPr>
            <w:noProof/>
            <w:webHidden/>
          </w:rPr>
          <w:fldChar w:fldCharType="begin"/>
        </w:r>
        <w:r w:rsidR="009C71C6">
          <w:rPr>
            <w:noProof/>
            <w:webHidden/>
          </w:rPr>
          <w:instrText xml:space="preserve"> PAGEREF _Toc415129901 \h </w:instrText>
        </w:r>
        <w:r w:rsidR="009C71C6">
          <w:rPr>
            <w:noProof/>
            <w:webHidden/>
          </w:rPr>
        </w:r>
        <w:r w:rsidR="009C71C6">
          <w:rPr>
            <w:noProof/>
            <w:webHidden/>
          </w:rPr>
          <w:fldChar w:fldCharType="separate"/>
        </w:r>
        <w:r w:rsidR="00143688">
          <w:rPr>
            <w:noProof/>
            <w:webHidden/>
          </w:rPr>
          <w:t>9</w:t>
        </w:r>
        <w:r w:rsidR="009C71C6">
          <w:rPr>
            <w:noProof/>
            <w:webHidden/>
          </w:rPr>
          <w:fldChar w:fldCharType="end"/>
        </w:r>
      </w:hyperlink>
    </w:p>
    <w:p w14:paraId="67ED9ECD" w14:textId="77777777" w:rsidR="00482D99" w:rsidRDefault="00482D99">
      <w:r>
        <w:fldChar w:fldCharType="end"/>
      </w:r>
    </w:p>
    <w:p w14:paraId="21F215E9" w14:textId="77777777" w:rsidR="00482D99" w:rsidRDefault="00482D99">
      <w:pPr>
        <w:pStyle w:val="Ttulo1"/>
      </w:pPr>
      <w:bookmarkStart w:id="9" w:name="_Toc33238232"/>
      <w:r>
        <w:br w:type="page"/>
      </w:r>
      <w:bookmarkStart w:id="10" w:name="_Toc415129878"/>
      <w:r>
        <w:lastRenderedPageBreak/>
        <w:t>Introducción</w:t>
      </w:r>
      <w:bookmarkEnd w:id="9"/>
      <w:bookmarkEnd w:id="10"/>
    </w:p>
    <w:p w14:paraId="5F3F53A6" w14:textId="77777777" w:rsidR="00482D99" w:rsidRDefault="00482D99">
      <w:pPr>
        <w:pStyle w:val="Normalindentado1"/>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1B78F680" w14:textId="77777777"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0A955542" w14:textId="77777777" w:rsidR="00482D99" w:rsidRDefault="00482D99">
      <w:pPr>
        <w:pStyle w:val="Ttulo2"/>
      </w:pPr>
      <w:bookmarkStart w:id="11" w:name="_Toc415129879"/>
      <w:r>
        <w:t>Propósito</w:t>
      </w:r>
      <w:bookmarkEnd w:id="11"/>
    </w:p>
    <w:p w14:paraId="1DF486C4"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8E2D31C" w14:textId="77777777" w:rsidR="00482D99" w:rsidRDefault="00482D99" w:rsidP="009A7363">
      <w:pPr>
        <w:pStyle w:val="guiazul"/>
        <w:numPr>
          <w:ilvl w:val="0"/>
          <w:numId w:val="2"/>
        </w:numPr>
      </w:pPr>
      <w:r>
        <w:t>Propósito del documento</w:t>
      </w:r>
    </w:p>
    <w:p w14:paraId="40C9C512" w14:textId="77777777" w:rsidR="00482D99" w:rsidRDefault="00482D99" w:rsidP="009A7363">
      <w:pPr>
        <w:pStyle w:val="guiazul"/>
        <w:numPr>
          <w:ilvl w:val="0"/>
          <w:numId w:val="2"/>
        </w:numPr>
      </w:pPr>
      <w:r>
        <w:t>Audiencia a la que va dirigido</w:t>
      </w:r>
    </w:p>
    <w:p w14:paraId="179A0C99" w14:textId="77777777" w:rsidR="00482D99" w:rsidRDefault="00482D99">
      <w:pPr>
        <w:pStyle w:val="Ttulo2"/>
      </w:pPr>
      <w:bookmarkStart w:id="12" w:name="_Toc415129880"/>
      <w:r>
        <w:t>Alcance</w:t>
      </w:r>
      <w:bookmarkEnd w:id="12"/>
    </w:p>
    <w:p w14:paraId="0BE200E2"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78489386" w14:textId="77777777" w:rsidR="00482D99" w:rsidRDefault="00482D99" w:rsidP="009A7363">
      <w:pPr>
        <w:pStyle w:val="guiazul"/>
        <w:numPr>
          <w:ilvl w:val="0"/>
          <w:numId w:val="3"/>
        </w:numPr>
      </w:pPr>
      <w:r>
        <w:t>Identificación del producto(s) a desarrollar mediante un nombre</w:t>
      </w:r>
    </w:p>
    <w:p w14:paraId="13506914" w14:textId="77777777" w:rsidR="00482D99" w:rsidRDefault="00482D99" w:rsidP="009A7363">
      <w:pPr>
        <w:pStyle w:val="guiazul"/>
        <w:numPr>
          <w:ilvl w:val="0"/>
          <w:numId w:val="3"/>
        </w:numPr>
      </w:pPr>
      <w:r>
        <w:t>Consistencia con definiciones similares de documentos de mayor nivel (ej. Descripción del sistema) que puedan existir</w:t>
      </w:r>
    </w:p>
    <w:p w14:paraId="0EDBDF3D" w14:textId="77777777" w:rsidR="00482D99" w:rsidRDefault="00482D99">
      <w:pPr>
        <w:pStyle w:val="Ttulo2"/>
        <w:rPr>
          <w:iCs w:val="0"/>
        </w:rPr>
      </w:pPr>
      <w:bookmarkStart w:id="13" w:name="_Toc30323665"/>
      <w:bookmarkStart w:id="14" w:name="_Toc33238235"/>
      <w:bookmarkStart w:id="15" w:name="_Toc415129881"/>
      <w:r>
        <w:rPr>
          <w:iCs w:val="0"/>
        </w:rPr>
        <w:t>Personal involucrado</w:t>
      </w:r>
      <w:bookmarkEnd w:id="13"/>
      <w:bookmarkEnd w:id="14"/>
      <w:bookmarkEnd w:id="15"/>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14:paraId="646E369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40FD8C4"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EFB9420"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506689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3103B6"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A685A8C"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61ADFC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8B1CE0C"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3A5A7C"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4131A54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B8951E"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3D855A"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06022332"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9EC85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E77D3B8"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bl>
    <w:p w14:paraId="1B0CF7A1" w14:textId="77777777" w:rsidR="00482D99" w:rsidRDefault="00482D99">
      <w:pPr>
        <w:pStyle w:val="guiazul"/>
        <w:ind w:left="708"/>
      </w:pPr>
    </w:p>
    <w:p w14:paraId="5B849362" w14:textId="77777777" w:rsidR="00482D99" w:rsidRDefault="00482D99">
      <w:pPr>
        <w:pStyle w:val="guiazul"/>
        <w:ind w:left="708"/>
      </w:pPr>
      <w:r>
        <w:t>Relación de personas involucradas en el desarrollo del sistema, con información de contacto.</w:t>
      </w:r>
    </w:p>
    <w:p w14:paraId="081703C7"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75F88F5B" w14:textId="77777777" w:rsidR="00482D99" w:rsidRDefault="00482D99">
      <w:pPr>
        <w:pStyle w:val="Ttulo2"/>
      </w:pPr>
      <w:bookmarkStart w:id="16" w:name="_Toc33238236"/>
      <w:bookmarkStart w:id="17" w:name="_Toc415129882"/>
      <w:r>
        <w:t>Definiciones, acrónimos y abreviaturas</w:t>
      </w:r>
      <w:bookmarkEnd w:id="16"/>
      <w:bookmarkEnd w:id="17"/>
    </w:p>
    <w:p w14:paraId="5BA07A63"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36840A32"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0287FF07" w14:textId="77777777" w:rsidR="00482D99" w:rsidRDefault="00482D99">
      <w:pPr>
        <w:pStyle w:val="Ttulo2"/>
      </w:pPr>
      <w:bookmarkStart w:id="18" w:name="_Toc33238237"/>
      <w:bookmarkStart w:id="19" w:name="_Toc415129883"/>
      <w:r>
        <w:t>Referencias</w:t>
      </w:r>
      <w:bookmarkEnd w:id="18"/>
      <w:bookmarkEnd w:id="19"/>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4"/>
        <w:gridCol w:w="1980"/>
        <w:gridCol w:w="2160"/>
        <w:gridCol w:w="863"/>
        <w:gridCol w:w="1538"/>
      </w:tblGrid>
      <w:tr w:rsidR="00482D99" w14:paraId="3FB2BAF1"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364F615F"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E574B57"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5F1FA36"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F18A688"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FB9A318" w14:textId="77777777" w:rsidR="00482D99" w:rsidRDefault="00482D99">
            <w:pPr>
              <w:jc w:val="center"/>
              <w:rPr>
                <w:b/>
                <w:bCs/>
              </w:rPr>
            </w:pPr>
            <w:r>
              <w:rPr>
                <w:b/>
                <w:bCs/>
              </w:rPr>
              <w:t>Autor</w:t>
            </w:r>
          </w:p>
        </w:tc>
      </w:tr>
      <w:commentRangeStart w:id="20"/>
      <w:tr w:rsidR="00482D99" w14:paraId="5ACF97D7" w14:textId="77777777">
        <w:trPr>
          <w:cantSplit/>
        </w:trPr>
        <w:tc>
          <w:tcPr>
            <w:tcW w:w="1254" w:type="dxa"/>
            <w:tcBorders>
              <w:top w:val="double" w:sz="6" w:space="0" w:color="292929"/>
            </w:tcBorders>
          </w:tcPr>
          <w:p w14:paraId="46BA86B1"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7CCE17A7"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096E5C5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69D8C35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3BCA4BED"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Autor</w:instrText>
            </w:r>
            <w:r>
              <w:instrText>]</w:instrText>
            </w:r>
            <w:r>
              <w:fldChar w:fldCharType="end"/>
            </w:r>
            <w:commentRangeEnd w:id="20"/>
            <w:r w:rsidR="00EF7FAD">
              <w:rPr>
                <w:rStyle w:val="Refdecomentario"/>
              </w:rPr>
              <w:commentReference w:id="20"/>
            </w:r>
          </w:p>
        </w:tc>
      </w:tr>
      <w:tr w:rsidR="00482D99" w14:paraId="50C9512E" w14:textId="77777777">
        <w:trPr>
          <w:cantSplit/>
        </w:trPr>
        <w:tc>
          <w:tcPr>
            <w:tcW w:w="1254" w:type="dxa"/>
          </w:tcPr>
          <w:p w14:paraId="6900FDA7" w14:textId="77777777" w:rsidR="00482D99" w:rsidRDefault="00482D99">
            <w:pPr>
              <w:pStyle w:val="Normalindentado2"/>
              <w:ind w:left="0"/>
            </w:pPr>
          </w:p>
        </w:tc>
        <w:tc>
          <w:tcPr>
            <w:tcW w:w="1980" w:type="dxa"/>
            <w:tcBorders>
              <w:right w:val="single" w:sz="4" w:space="0" w:color="292929"/>
            </w:tcBorders>
          </w:tcPr>
          <w:p w14:paraId="660FD4BF"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8617E81"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1F3EC98C" w14:textId="77777777" w:rsidR="00482D99" w:rsidRDefault="00482D99">
            <w:pPr>
              <w:pStyle w:val="Normalindentado2"/>
              <w:ind w:left="0"/>
            </w:pPr>
          </w:p>
        </w:tc>
        <w:tc>
          <w:tcPr>
            <w:tcW w:w="1538" w:type="dxa"/>
            <w:tcBorders>
              <w:left w:val="single" w:sz="4" w:space="0" w:color="292929"/>
            </w:tcBorders>
            <w:tcMar>
              <w:bottom w:w="0" w:type="dxa"/>
            </w:tcMar>
          </w:tcPr>
          <w:p w14:paraId="46C6B98E" w14:textId="77777777" w:rsidR="00482D99" w:rsidRDefault="00482D99">
            <w:pPr>
              <w:pStyle w:val="Normalindentado2"/>
              <w:ind w:left="0"/>
            </w:pPr>
          </w:p>
        </w:tc>
      </w:tr>
    </w:tbl>
    <w:p w14:paraId="563C2E52" w14:textId="77777777" w:rsidR="00482D99" w:rsidRDefault="00482D99">
      <w:pPr>
        <w:pStyle w:val="guiazul"/>
        <w:ind w:left="708"/>
      </w:pPr>
    </w:p>
    <w:p w14:paraId="5DC9ED1C" w14:textId="77777777" w:rsidR="00482D99" w:rsidRDefault="00482D99">
      <w:pPr>
        <w:pStyle w:val="guiazul"/>
        <w:ind w:left="708"/>
      </w:pPr>
      <w:r>
        <w:t>Relación completa de todos los documentos relacionados en la especificación de requisitos de software, identificando de cada documento el titulo, referencia (si procede), fecha y organización que lo proporciona.</w:t>
      </w:r>
    </w:p>
    <w:p w14:paraId="269A258A" w14:textId="77777777" w:rsidR="00482D99" w:rsidRDefault="00482D99">
      <w:pPr>
        <w:pStyle w:val="Ttulo1"/>
      </w:pPr>
      <w:bookmarkStart w:id="21" w:name="_Toc33238239"/>
      <w:bookmarkStart w:id="22" w:name="_Toc415129885"/>
      <w:r>
        <w:t>Descripción general</w:t>
      </w:r>
      <w:bookmarkEnd w:id="21"/>
      <w:bookmarkEnd w:id="22"/>
    </w:p>
    <w:p w14:paraId="029ED4DC" w14:textId="77777777" w:rsidR="00482D99" w:rsidRDefault="00482D99">
      <w:pPr>
        <w:pStyle w:val="Ttulo2"/>
      </w:pPr>
      <w:bookmarkStart w:id="23" w:name="_Toc33238240"/>
      <w:bookmarkStart w:id="24" w:name="_Toc415129886"/>
      <w:commentRangeStart w:id="25"/>
      <w:r>
        <w:t>Perspectiva del producto</w:t>
      </w:r>
      <w:bookmarkEnd w:id="23"/>
      <w:bookmarkEnd w:id="24"/>
      <w:commentRangeEnd w:id="25"/>
      <w:r w:rsidR="00EF7FAD">
        <w:rPr>
          <w:rStyle w:val="Refdecomentario"/>
          <w:rFonts w:cs="Times New Roman"/>
          <w:b w:val="0"/>
          <w:bCs w:val="0"/>
          <w:iCs w:val="0"/>
        </w:rPr>
        <w:commentReference w:id="25"/>
      </w:r>
    </w:p>
    <w:p w14:paraId="2258B877"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0A97E15" w14:textId="77777777" w:rsidR="00482D99" w:rsidRDefault="00482D99">
      <w:pPr>
        <w:pStyle w:val="guiazul"/>
        <w:ind w:left="600"/>
      </w:pPr>
      <w:r>
        <w:lastRenderedPageBreak/>
        <w:t>Indicar si es un producto independiente o parte de un sistema mayor. En el caso de tratarse de un producto que forma parte de un sistema mayor, un diagrama que sitúe el producto dentro del sistema e identifique sus conexiones  facilita la comprensión.</w:t>
      </w:r>
    </w:p>
    <w:p w14:paraId="4156B5BC" w14:textId="77777777" w:rsidR="00482D99" w:rsidRDefault="00482D99">
      <w:pPr>
        <w:pStyle w:val="Ttulo2"/>
      </w:pPr>
      <w:bookmarkStart w:id="26" w:name="_Toc532878319"/>
      <w:bookmarkStart w:id="27" w:name="_Toc33238241"/>
      <w:bookmarkStart w:id="28" w:name="_Toc415129887"/>
      <w:commentRangeStart w:id="29"/>
      <w:r>
        <w:t>Funcionalidad del producto</w:t>
      </w:r>
      <w:bookmarkEnd w:id="26"/>
      <w:bookmarkEnd w:id="27"/>
      <w:bookmarkEnd w:id="28"/>
      <w:commentRangeEnd w:id="29"/>
      <w:r w:rsidR="00EF7FAD">
        <w:rPr>
          <w:rStyle w:val="Refdecomentario"/>
          <w:rFonts w:cs="Times New Roman"/>
          <w:b w:val="0"/>
          <w:bCs w:val="0"/>
          <w:iCs w:val="0"/>
        </w:rPr>
        <w:commentReference w:id="29"/>
      </w:r>
    </w:p>
    <w:p w14:paraId="3686B96D"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6984530D" w14:textId="77777777" w:rsidR="00482D99" w:rsidRDefault="00482D99">
      <w:pPr>
        <w:pStyle w:val="guiazul"/>
        <w:ind w:left="600"/>
      </w:pPr>
      <w:r>
        <w:t>Resumen de las funcionalidades principales que el producto debe realizar, sin entrar en información de detalle.</w:t>
      </w:r>
    </w:p>
    <w:p w14:paraId="14730C5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1CAE222E"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5F6202BF" w14:textId="77777777" w:rsidR="00482D99" w:rsidRDefault="00482D99">
      <w:pPr>
        <w:pStyle w:val="Ttulo2"/>
      </w:pPr>
      <w:bookmarkStart w:id="30" w:name="_Toc532878320"/>
      <w:bookmarkStart w:id="31" w:name="_Toc33238242"/>
      <w:bookmarkStart w:id="32" w:name="_Toc415129888"/>
      <w:r>
        <w:t>Características de los usuarios</w:t>
      </w:r>
      <w:bookmarkEnd w:id="30"/>
      <w:bookmarkEnd w:id="31"/>
      <w:bookmarkEnd w:id="32"/>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6EBDB35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03087"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E228E65"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6504912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96446E"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CC2DC3"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1CD9EB7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410337"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255FD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21F889B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2ABE1E"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CC8433"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bl>
    <w:p w14:paraId="56C92978" w14:textId="77777777" w:rsidR="00482D99" w:rsidRDefault="00482D99">
      <w:pPr>
        <w:pStyle w:val="guiazul"/>
        <w:ind w:left="708"/>
      </w:pPr>
    </w:p>
    <w:p w14:paraId="7E48CC90" w14:textId="77777777" w:rsidR="00482D99" w:rsidRDefault="00482D99">
      <w:pPr>
        <w:pStyle w:val="guiazul"/>
        <w:ind w:left="708"/>
      </w:pPr>
      <w:r>
        <w:t>Descripción de  los usuarios del producto, incluyendo nivel educacional, experiencia y experiencia técnica.</w:t>
      </w:r>
    </w:p>
    <w:p w14:paraId="49DCA6B3" w14:textId="77777777" w:rsidR="00482D99" w:rsidRDefault="00482D99">
      <w:pPr>
        <w:pStyle w:val="Ttulo2"/>
      </w:pPr>
      <w:bookmarkStart w:id="33" w:name="_Toc532878321"/>
      <w:bookmarkStart w:id="34" w:name="_Toc33238243"/>
      <w:bookmarkStart w:id="35" w:name="_Toc415129889"/>
      <w:commentRangeStart w:id="36"/>
      <w:r>
        <w:t>Restricciones</w:t>
      </w:r>
      <w:bookmarkEnd w:id="33"/>
      <w:bookmarkEnd w:id="34"/>
      <w:bookmarkEnd w:id="35"/>
      <w:commentRangeEnd w:id="36"/>
      <w:r w:rsidR="00523067">
        <w:rPr>
          <w:rStyle w:val="Refdecomentario"/>
          <w:rFonts w:cs="Times New Roman"/>
          <w:b w:val="0"/>
          <w:bCs w:val="0"/>
          <w:iCs w:val="0"/>
        </w:rPr>
        <w:commentReference w:id="36"/>
      </w:r>
    </w:p>
    <w:p w14:paraId="30F3FA91"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1AE068D7"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2E22C39E" w14:textId="77777777" w:rsidR="00482D99" w:rsidRDefault="00482D99">
      <w:pPr>
        <w:pStyle w:val="Ttulo2"/>
      </w:pPr>
      <w:bookmarkStart w:id="37" w:name="_Toc532878322"/>
      <w:bookmarkStart w:id="38" w:name="_Toc33238244"/>
      <w:bookmarkStart w:id="39" w:name="_Toc415129890"/>
      <w:commentRangeStart w:id="40"/>
      <w:r>
        <w:t>Suposiciones y dependencias</w:t>
      </w:r>
      <w:bookmarkEnd w:id="37"/>
      <w:bookmarkEnd w:id="38"/>
      <w:bookmarkEnd w:id="39"/>
      <w:commentRangeEnd w:id="40"/>
      <w:r w:rsidR="00C1609D">
        <w:rPr>
          <w:rStyle w:val="Refdecomentario"/>
          <w:rFonts w:cs="Times New Roman"/>
          <w:b w:val="0"/>
          <w:bCs w:val="0"/>
          <w:iCs w:val="0"/>
        </w:rPr>
        <w:commentReference w:id="40"/>
      </w:r>
    </w:p>
    <w:p w14:paraId="06B75121"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1B01277" w14:textId="77777777"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1AC130E8" w14:textId="77777777" w:rsidR="00482D99" w:rsidRDefault="00482D99">
      <w:pPr>
        <w:pStyle w:val="Ttulo2"/>
      </w:pPr>
      <w:bookmarkStart w:id="41" w:name="_Toc532878323"/>
      <w:bookmarkStart w:id="42" w:name="_Toc33238245"/>
      <w:bookmarkStart w:id="43" w:name="_Toc415129891"/>
      <w:commentRangeStart w:id="44"/>
      <w:r>
        <w:t>Evolución previsible del sistema</w:t>
      </w:r>
      <w:bookmarkEnd w:id="41"/>
      <w:bookmarkEnd w:id="42"/>
      <w:bookmarkEnd w:id="43"/>
      <w:commentRangeEnd w:id="44"/>
      <w:r w:rsidR="00366830">
        <w:rPr>
          <w:rStyle w:val="Refdecomentario"/>
          <w:rFonts w:cs="Times New Roman"/>
          <w:b w:val="0"/>
          <w:bCs w:val="0"/>
          <w:iCs w:val="0"/>
        </w:rPr>
        <w:commentReference w:id="44"/>
      </w:r>
    </w:p>
    <w:p w14:paraId="007DE750"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791F8FEC" w14:textId="77777777" w:rsidR="00482D99" w:rsidRDefault="00482D99">
      <w:pPr>
        <w:pStyle w:val="guiazul"/>
        <w:ind w:left="600"/>
      </w:pPr>
      <w:r>
        <w:t>Identificación de futuras mejoras al sistema, que podrán analizarse e implementarse en un futuro.</w:t>
      </w:r>
    </w:p>
    <w:p w14:paraId="4AE142DA" w14:textId="77777777" w:rsidR="00482D99" w:rsidRDefault="00482D99">
      <w:pPr>
        <w:pStyle w:val="Ttulo1"/>
      </w:pPr>
      <w:bookmarkStart w:id="45" w:name="_Toc532878324"/>
      <w:bookmarkStart w:id="46" w:name="_Toc33238246"/>
      <w:bookmarkStart w:id="47" w:name="_Toc415129892"/>
      <w:r>
        <w:t>Requisitos específicos</w:t>
      </w:r>
      <w:bookmarkEnd w:id="45"/>
      <w:bookmarkEnd w:id="46"/>
      <w:bookmarkEnd w:id="47"/>
    </w:p>
    <w:p w14:paraId="3ECE7CC9" w14:textId="77777777" w:rsidR="00482D99" w:rsidRPr="006B6554" w:rsidRDefault="00482D99">
      <w:pPr>
        <w:pStyle w:val="Ttulo2"/>
      </w:pPr>
      <w:bookmarkStart w:id="48" w:name="_Toc415129893"/>
      <w:r w:rsidRPr="006B6554">
        <w:t>Requisitos comunes de los interfaces</w:t>
      </w:r>
      <w:bookmarkEnd w:id="48"/>
    </w:p>
    <w:p w14:paraId="129611D3"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22368739" w14:textId="77777777" w:rsidR="00482D99" w:rsidRDefault="00482D99">
      <w:pPr>
        <w:pStyle w:val="guiazul"/>
        <w:ind w:firstLine="600"/>
      </w:pPr>
      <w:r>
        <w:t>Descripción detallada de to</w:t>
      </w:r>
      <w:r w:rsidR="004D215D">
        <w:t>das la</w:t>
      </w:r>
      <w:r>
        <w:t>s entradas y salidas del sistema de software.</w:t>
      </w:r>
    </w:p>
    <w:p w14:paraId="20EE58B2" w14:textId="77777777" w:rsidR="00482D99" w:rsidRDefault="00482D99">
      <w:pPr>
        <w:pStyle w:val="Ttulo3"/>
      </w:pPr>
      <w:bookmarkStart w:id="49" w:name="_Toc33238248"/>
      <w:bookmarkStart w:id="50" w:name="_Toc415129894"/>
      <w:commentRangeStart w:id="51"/>
      <w:r>
        <w:t>Interfaces de usuario</w:t>
      </w:r>
      <w:bookmarkEnd w:id="49"/>
      <w:bookmarkEnd w:id="50"/>
      <w:commentRangeEnd w:id="51"/>
      <w:r w:rsidR="006B4A1F">
        <w:rPr>
          <w:rStyle w:val="Refdecomentario"/>
          <w:rFonts w:cs="Times New Roman"/>
          <w:b w:val="0"/>
          <w:bCs w:val="0"/>
        </w:rPr>
        <w:commentReference w:id="51"/>
      </w:r>
    </w:p>
    <w:p w14:paraId="72CD66F9" w14:textId="77777777" w:rsidR="00482D99" w:rsidRDefault="00482D99" w:rsidP="00E8159B">
      <w:pPr>
        <w:pStyle w:val="Normalindentado3"/>
        <w:tabs>
          <w:tab w:val="left" w:pos="5955"/>
        </w:tabs>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r w:rsidR="00E8159B">
        <w:tab/>
      </w:r>
    </w:p>
    <w:p w14:paraId="4CF45525" w14:textId="77777777" w:rsidR="00482D99" w:rsidRDefault="00482D99">
      <w:pPr>
        <w:pStyle w:val="guiazul"/>
        <w:ind w:left="1200"/>
      </w:pPr>
      <w:r>
        <w:t xml:space="preserve">Describir  los requisitos del interfaz de usuario para el producto. Esto puede estar en la forma de descripciones del texto o pantallas del interfaz. Por ejemplo posiblemente el cliente </w:t>
      </w:r>
      <w:r>
        <w:lastRenderedPageBreak/>
        <w:t>ha especificado el estilo y los colores del producto. Describa exacto cómo el producto aparecerá a su usuario previsto.</w:t>
      </w:r>
    </w:p>
    <w:p w14:paraId="54733B7D" w14:textId="77777777" w:rsidR="00482D99" w:rsidRDefault="00482D99">
      <w:pPr>
        <w:pStyle w:val="Ttulo3"/>
      </w:pPr>
      <w:bookmarkStart w:id="52" w:name="_Toc415129895"/>
      <w:commentRangeStart w:id="53"/>
      <w:r>
        <w:t>Interfaces de hardware</w:t>
      </w:r>
      <w:bookmarkEnd w:id="52"/>
      <w:commentRangeEnd w:id="53"/>
      <w:r w:rsidR="006B4A1F">
        <w:rPr>
          <w:rStyle w:val="Refdecomentario"/>
          <w:rFonts w:cs="Times New Roman"/>
          <w:b w:val="0"/>
          <w:bCs w:val="0"/>
        </w:rPr>
        <w:commentReference w:id="53"/>
      </w:r>
    </w:p>
    <w:p w14:paraId="63BE1C73"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F565327"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7DC0BDCE" w14:textId="77777777" w:rsidR="00482D99" w:rsidRDefault="00482D99">
      <w:pPr>
        <w:pStyle w:val="Ttulo3"/>
        <w:rPr>
          <w:lang w:val="fr-FR"/>
        </w:rPr>
      </w:pPr>
      <w:bookmarkStart w:id="54" w:name="_Toc415129896"/>
      <w:commentRangeStart w:id="55"/>
      <w:r>
        <w:rPr>
          <w:lang w:val="fr-FR"/>
        </w:rPr>
        <w:t>Interfaces de software</w:t>
      </w:r>
      <w:bookmarkEnd w:id="54"/>
      <w:commentRangeEnd w:id="55"/>
      <w:r w:rsidR="00CE2A4E">
        <w:rPr>
          <w:rStyle w:val="Refdecomentario"/>
          <w:rFonts w:cs="Times New Roman"/>
          <w:b w:val="0"/>
          <w:bCs w:val="0"/>
        </w:rPr>
        <w:commentReference w:id="55"/>
      </w:r>
    </w:p>
    <w:p w14:paraId="663E8257"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71B4336" w14:textId="77777777" w:rsidR="00482D99" w:rsidRDefault="00482D99">
      <w:pPr>
        <w:pStyle w:val="guiazul"/>
        <w:ind w:left="1200"/>
      </w:pPr>
      <w:r>
        <w:t>Indicar si hay que integrar el producto con otros productos de software.</w:t>
      </w:r>
    </w:p>
    <w:p w14:paraId="3BEE2EE8" w14:textId="77777777" w:rsidR="00482D99" w:rsidRDefault="00482D99">
      <w:pPr>
        <w:pStyle w:val="guiazul"/>
        <w:ind w:left="1200"/>
      </w:pPr>
      <w:r>
        <w:t>Para cada producto de software debe especificarse lo siguiente:</w:t>
      </w:r>
    </w:p>
    <w:p w14:paraId="3B8A4E47" w14:textId="77777777" w:rsidR="00482D99" w:rsidRDefault="00482D99" w:rsidP="009A7363">
      <w:pPr>
        <w:pStyle w:val="guiazul"/>
        <w:numPr>
          <w:ilvl w:val="0"/>
          <w:numId w:val="5"/>
        </w:numPr>
      </w:pPr>
      <w:r>
        <w:t>Descripción del producto software utilizado</w:t>
      </w:r>
    </w:p>
    <w:p w14:paraId="43E9C505" w14:textId="77777777" w:rsidR="00482D99" w:rsidRDefault="00482D99" w:rsidP="009A7363">
      <w:pPr>
        <w:pStyle w:val="guiazul"/>
        <w:numPr>
          <w:ilvl w:val="0"/>
          <w:numId w:val="5"/>
        </w:numPr>
      </w:pPr>
      <w:r>
        <w:t>Propósito del interfaz</w:t>
      </w:r>
    </w:p>
    <w:p w14:paraId="7A3838BD" w14:textId="77777777" w:rsidR="00482D99" w:rsidRDefault="00482D99" w:rsidP="009A7363">
      <w:pPr>
        <w:pStyle w:val="guiazul"/>
        <w:numPr>
          <w:ilvl w:val="0"/>
          <w:numId w:val="5"/>
        </w:numPr>
      </w:pPr>
      <w:r>
        <w:t>Definición del interfaz: contiendo y formato</w:t>
      </w:r>
    </w:p>
    <w:p w14:paraId="59E5A863" w14:textId="77777777" w:rsidR="00482D99" w:rsidRDefault="00482D99">
      <w:pPr>
        <w:pStyle w:val="Ttulo3"/>
      </w:pPr>
      <w:bookmarkStart w:id="56" w:name="_Toc415129897"/>
      <w:commentRangeStart w:id="57"/>
      <w:r>
        <w:t>Interfaces de comunicación</w:t>
      </w:r>
      <w:bookmarkEnd w:id="56"/>
      <w:commentRangeEnd w:id="57"/>
      <w:r w:rsidR="006B4A1F">
        <w:rPr>
          <w:rStyle w:val="Refdecomentario"/>
          <w:rFonts w:cs="Times New Roman"/>
          <w:b w:val="0"/>
          <w:bCs w:val="0"/>
        </w:rPr>
        <w:commentReference w:id="57"/>
      </w:r>
    </w:p>
    <w:p w14:paraId="5A79D660"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F21F6BF" w14:textId="77777777" w:rsidR="00482D99" w:rsidRDefault="00482D99">
      <w:pPr>
        <w:pStyle w:val="guiazul"/>
        <w:ind w:left="1200"/>
      </w:pPr>
      <w:r>
        <w:t>Describir los requisitos del interfaces de comunicación si hay comunicaciones co</w:t>
      </w:r>
      <w:r w:rsidR="006B6554">
        <w:t>n otros sistemas y cuales son lo</w:t>
      </w:r>
      <w:r>
        <w:t>s protocolos de comunicación.</w:t>
      </w:r>
    </w:p>
    <w:p w14:paraId="2503B702" w14:textId="77777777" w:rsidR="00482D99" w:rsidRDefault="00482D99">
      <w:pPr>
        <w:pStyle w:val="Ttulo2"/>
      </w:pPr>
      <w:bookmarkStart w:id="58" w:name="_Toc33238252"/>
      <w:bookmarkStart w:id="59" w:name="_Toc415129898"/>
      <w:r>
        <w:t>Requisitos funcionales</w:t>
      </w:r>
      <w:bookmarkEnd w:id="58"/>
      <w:bookmarkEnd w:id="59"/>
    </w:p>
    <w:p w14:paraId="1A90955B"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37BE7E6E" w14:textId="77777777" w:rsidR="00482D99" w:rsidRDefault="00482D99">
      <w:pPr>
        <w:pStyle w:val="guiazul"/>
        <w:ind w:left="600"/>
      </w:pPr>
      <w:r>
        <w:t xml:space="preserve">Definición de acciones fundamentales que debe realizar el software al recibir información, procesarla y producir resultados. </w:t>
      </w:r>
    </w:p>
    <w:p w14:paraId="2205088C" w14:textId="77777777" w:rsidR="00482D99" w:rsidRDefault="00482D99">
      <w:pPr>
        <w:pStyle w:val="guiazul"/>
        <w:ind w:left="600"/>
      </w:pPr>
      <w:r>
        <w:t>En ellas se incluye:</w:t>
      </w:r>
    </w:p>
    <w:p w14:paraId="36259A62" w14:textId="77777777" w:rsidR="00482D99" w:rsidRDefault="00482D99" w:rsidP="009A7363">
      <w:pPr>
        <w:pStyle w:val="guiazul"/>
        <w:numPr>
          <w:ilvl w:val="0"/>
          <w:numId w:val="6"/>
        </w:numPr>
      </w:pPr>
      <w:r>
        <w:t>Comprobación de validez de las entradas</w:t>
      </w:r>
    </w:p>
    <w:p w14:paraId="5BA06BEE" w14:textId="77777777" w:rsidR="00482D99" w:rsidRDefault="00482D99" w:rsidP="009A7363">
      <w:pPr>
        <w:pStyle w:val="guiazul"/>
        <w:numPr>
          <w:ilvl w:val="0"/>
          <w:numId w:val="6"/>
        </w:numPr>
      </w:pPr>
      <w:r>
        <w:t>Secuencia exacta de operaciones</w:t>
      </w:r>
    </w:p>
    <w:p w14:paraId="34596A7E" w14:textId="77777777" w:rsidR="00482D99" w:rsidRDefault="00482D99" w:rsidP="009A7363">
      <w:pPr>
        <w:pStyle w:val="guiazul"/>
        <w:numPr>
          <w:ilvl w:val="0"/>
          <w:numId w:val="6"/>
        </w:numPr>
      </w:pPr>
      <w:r>
        <w:t>Respuesta a situaciones anormales (desbordamientos, comunicaciones, recuperación de errores)</w:t>
      </w:r>
    </w:p>
    <w:p w14:paraId="6557463A" w14:textId="77777777" w:rsidR="00482D99" w:rsidRDefault="00482D99" w:rsidP="009A7363">
      <w:pPr>
        <w:pStyle w:val="guiazul"/>
        <w:numPr>
          <w:ilvl w:val="0"/>
          <w:numId w:val="6"/>
        </w:numPr>
      </w:pPr>
      <w:r>
        <w:t>Parámetros</w:t>
      </w:r>
    </w:p>
    <w:p w14:paraId="602E12D5" w14:textId="77777777" w:rsidR="00482D99" w:rsidRDefault="00482D99" w:rsidP="009A7363">
      <w:pPr>
        <w:pStyle w:val="guiazul"/>
        <w:numPr>
          <w:ilvl w:val="0"/>
          <w:numId w:val="6"/>
        </w:numPr>
      </w:pPr>
      <w:r>
        <w:t>Generación de salidas</w:t>
      </w:r>
    </w:p>
    <w:p w14:paraId="62956791" w14:textId="77777777" w:rsidR="00482D99" w:rsidRDefault="00482D99" w:rsidP="009A7363">
      <w:pPr>
        <w:pStyle w:val="guiazul"/>
        <w:numPr>
          <w:ilvl w:val="0"/>
          <w:numId w:val="6"/>
        </w:numPr>
      </w:pPr>
      <w:r>
        <w:t>Relaciones entre entradas y salidas (secuencias de entradas y salidas, formulas para la conversión de información)</w:t>
      </w:r>
    </w:p>
    <w:p w14:paraId="18B31EFD" w14:textId="77777777" w:rsidR="00482D99" w:rsidRDefault="00482D99" w:rsidP="009A7363">
      <w:pPr>
        <w:pStyle w:val="guiazul"/>
        <w:numPr>
          <w:ilvl w:val="0"/>
          <w:numId w:val="6"/>
        </w:numPr>
      </w:pPr>
      <w:r>
        <w:t>Especificación de los requisitos lógicos para la información que será  almacenada en base de datos (tipo de información, requerido)</w:t>
      </w:r>
    </w:p>
    <w:p w14:paraId="2AB8864F" w14:textId="77777777" w:rsidR="00482D99" w:rsidRPr="003202AF" w:rsidRDefault="00482D99">
      <w:pPr>
        <w:pStyle w:val="guiazul"/>
        <w:ind w:left="600"/>
        <w:rPr>
          <w:i w:val="0"/>
        </w:rPr>
      </w:pPr>
    </w:p>
    <w:p w14:paraId="04055999" w14:textId="77777777" w:rsidR="00065690" w:rsidRDefault="00065690">
      <w:pPr>
        <w:pStyle w:val="guiazul"/>
        <w:ind w:left="600"/>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992"/>
        <w:gridCol w:w="1701"/>
        <w:gridCol w:w="1134"/>
      </w:tblGrid>
      <w:tr w:rsidR="00523067" w14:paraId="4781D987" w14:textId="77777777" w:rsidTr="006B6554">
        <w:trPr>
          <w:trHeight w:val="492"/>
        </w:trPr>
        <w:tc>
          <w:tcPr>
            <w:tcW w:w="1066" w:type="dxa"/>
            <w:shd w:val="clear" w:color="auto" w:fill="A6A6A6"/>
            <w:vAlign w:val="center"/>
          </w:tcPr>
          <w:p w14:paraId="5C4AEE57" w14:textId="77777777" w:rsidR="00523067" w:rsidRPr="00AC4A5C" w:rsidRDefault="00523067" w:rsidP="006B6554">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41A65C71" w14:textId="77777777" w:rsidR="00523067" w:rsidRPr="00AC4A5C" w:rsidRDefault="00523067" w:rsidP="006B6554">
            <w:pPr>
              <w:pStyle w:val="guiazul"/>
              <w:jc w:val="center"/>
              <w:rPr>
                <w:b/>
                <w:i w:val="0"/>
                <w:iCs/>
                <w:color w:val="auto"/>
              </w:rPr>
            </w:pPr>
            <w:r w:rsidRPr="00AC4A5C">
              <w:rPr>
                <w:b/>
                <w:i w:val="0"/>
                <w:iCs/>
                <w:color w:val="auto"/>
              </w:rPr>
              <w:t>Nombre de requisito</w:t>
            </w:r>
          </w:p>
        </w:tc>
        <w:tc>
          <w:tcPr>
            <w:tcW w:w="992" w:type="dxa"/>
            <w:shd w:val="clear" w:color="auto" w:fill="A6A6A6"/>
            <w:vAlign w:val="center"/>
          </w:tcPr>
          <w:p w14:paraId="263536EA" w14:textId="77777777" w:rsidR="00523067" w:rsidRPr="00AC4A5C" w:rsidRDefault="00523067" w:rsidP="006B6554">
            <w:pPr>
              <w:pStyle w:val="guiazul"/>
              <w:jc w:val="center"/>
              <w:rPr>
                <w:b/>
                <w:i w:val="0"/>
                <w:iCs/>
                <w:color w:val="auto"/>
              </w:rPr>
            </w:pPr>
            <w:commentRangeStart w:id="60"/>
            <w:r>
              <w:rPr>
                <w:b/>
                <w:i w:val="0"/>
                <w:iCs/>
                <w:color w:val="auto"/>
              </w:rPr>
              <w:t>Tipo</w:t>
            </w:r>
            <w:commentRangeEnd w:id="60"/>
            <w:r w:rsidR="006B6554">
              <w:rPr>
                <w:rStyle w:val="Refdecomentario"/>
                <w:i w:val="0"/>
                <w:color w:val="auto"/>
              </w:rPr>
              <w:commentReference w:id="60"/>
            </w:r>
          </w:p>
        </w:tc>
        <w:tc>
          <w:tcPr>
            <w:tcW w:w="1701" w:type="dxa"/>
            <w:shd w:val="clear" w:color="auto" w:fill="A6A6A6"/>
            <w:vAlign w:val="center"/>
          </w:tcPr>
          <w:p w14:paraId="62887D02" w14:textId="77777777" w:rsidR="00523067" w:rsidRPr="00AC4A5C" w:rsidRDefault="00523067" w:rsidP="006B6554">
            <w:pPr>
              <w:pStyle w:val="guiazul"/>
              <w:jc w:val="center"/>
              <w:rPr>
                <w:b/>
                <w:i w:val="0"/>
                <w:iCs/>
                <w:color w:val="auto"/>
              </w:rPr>
            </w:pPr>
            <w:r w:rsidRPr="00AC4A5C">
              <w:rPr>
                <w:b/>
                <w:i w:val="0"/>
                <w:iCs/>
                <w:color w:val="auto"/>
              </w:rPr>
              <w:t>Prioridad</w:t>
            </w:r>
          </w:p>
        </w:tc>
        <w:tc>
          <w:tcPr>
            <w:tcW w:w="1134" w:type="dxa"/>
            <w:shd w:val="clear" w:color="auto" w:fill="A6A6A6"/>
            <w:vAlign w:val="center"/>
          </w:tcPr>
          <w:p w14:paraId="293092F0" w14:textId="77777777" w:rsidR="00523067" w:rsidRPr="00AC4A5C" w:rsidRDefault="00523067" w:rsidP="006B6554">
            <w:pPr>
              <w:pStyle w:val="guiazul"/>
              <w:jc w:val="center"/>
              <w:rPr>
                <w:b/>
                <w:i w:val="0"/>
                <w:iCs/>
                <w:color w:val="auto"/>
              </w:rPr>
            </w:pPr>
            <w:commentRangeStart w:id="61"/>
            <w:r w:rsidRPr="00AC4A5C">
              <w:rPr>
                <w:b/>
                <w:i w:val="0"/>
                <w:iCs/>
                <w:color w:val="auto"/>
              </w:rPr>
              <w:t>Responsable</w:t>
            </w:r>
            <w:commentRangeEnd w:id="61"/>
            <w:r>
              <w:rPr>
                <w:rStyle w:val="Refdecomentario"/>
                <w:i w:val="0"/>
                <w:color w:val="auto"/>
              </w:rPr>
              <w:commentReference w:id="61"/>
            </w:r>
          </w:p>
        </w:tc>
      </w:tr>
      <w:tr w:rsidR="006B6554" w14:paraId="6A7B18D6" w14:textId="77777777" w:rsidTr="00F47353">
        <w:tc>
          <w:tcPr>
            <w:tcW w:w="1066" w:type="dxa"/>
            <w:shd w:val="clear" w:color="auto" w:fill="auto"/>
            <w:vAlign w:val="center"/>
          </w:tcPr>
          <w:p w14:paraId="5B82EFCD" w14:textId="77777777" w:rsidR="006B6554" w:rsidRPr="00AC4A5C" w:rsidRDefault="006B6554" w:rsidP="006B6554">
            <w:pPr>
              <w:pStyle w:val="guiazul"/>
              <w:jc w:val="center"/>
              <w:rPr>
                <w:i w:val="0"/>
                <w:iCs/>
                <w:color w:val="auto"/>
              </w:rPr>
            </w:pPr>
            <w:r w:rsidRPr="00AC4A5C">
              <w:rPr>
                <w:i w:val="0"/>
                <w:iCs/>
                <w:color w:val="auto"/>
              </w:rPr>
              <w:t>RF1</w:t>
            </w:r>
          </w:p>
        </w:tc>
        <w:tc>
          <w:tcPr>
            <w:tcW w:w="3262" w:type="dxa"/>
            <w:shd w:val="clear" w:color="auto" w:fill="auto"/>
            <w:vAlign w:val="center"/>
          </w:tcPr>
          <w:p w14:paraId="49366A8E"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47A2B6AE"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48471D08"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6B31A45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6B6554" w14:paraId="5E0E620F" w14:textId="77777777" w:rsidTr="00F47353">
        <w:tc>
          <w:tcPr>
            <w:tcW w:w="1066" w:type="dxa"/>
            <w:shd w:val="clear" w:color="auto" w:fill="auto"/>
            <w:vAlign w:val="center"/>
          </w:tcPr>
          <w:p w14:paraId="0F74CB99" w14:textId="77777777" w:rsidR="006B6554" w:rsidRPr="00AC4A5C" w:rsidRDefault="006B6554" w:rsidP="006B6554">
            <w:pPr>
              <w:pStyle w:val="guiazul"/>
              <w:jc w:val="center"/>
              <w:rPr>
                <w:i w:val="0"/>
                <w:iCs/>
                <w:color w:val="auto"/>
              </w:rPr>
            </w:pPr>
            <w:r w:rsidRPr="00AC4A5C">
              <w:rPr>
                <w:i w:val="0"/>
                <w:iCs/>
                <w:color w:val="auto"/>
              </w:rPr>
              <w:t>RF2</w:t>
            </w:r>
          </w:p>
        </w:tc>
        <w:tc>
          <w:tcPr>
            <w:tcW w:w="3262" w:type="dxa"/>
            <w:shd w:val="clear" w:color="auto" w:fill="auto"/>
            <w:vAlign w:val="center"/>
          </w:tcPr>
          <w:p w14:paraId="0EB357BE"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1139DF7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743F21C9"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35000D63"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6B6554" w14:paraId="661D1676" w14:textId="77777777" w:rsidTr="00F47353">
        <w:tc>
          <w:tcPr>
            <w:tcW w:w="1066" w:type="dxa"/>
            <w:shd w:val="clear" w:color="auto" w:fill="auto"/>
            <w:vAlign w:val="center"/>
          </w:tcPr>
          <w:p w14:paraId="68D4C425" w14:textId="77777777" w:rsidR="006B6554" w:rsidRPr="00AC4A5C" w:rsidRDefault="006B6554" w:rsidP="006B6554">
            <w:pPr>
              <w:pStyle w:val="guiazul"/>
              <w:jc w:val="center"/>
              <w:rPr>
                <w:i w:val="0"/>
                <w:iCs/>
                <w:color w:val="auto"/>
              </w:rPr>
            </w:pPr>
            <w:r w:rsidRPr="00AC4A5C">
              <w:rPr>
                <w:i w:val="0"/>
                <w:iCs/>
                <w:color w:val="auto"/>
              </w:rPr>
              <w:t>RFn</w:t>
            </w:r>
          </w:p>
        </w:tc>
        <w:tc>
          <w:tcPr>
            <w:tcW w:w="3262" w:type="dxa"/>
            <w:shd w:val="clear" w:color="auto" w:fill="auto"/>
            <w:vAlign w:val="center"/>
          </w:tcPr>
          <w:p w14:paraId="4575B275"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4F4C0560"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327709A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1BBABE23"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bl>
    <w:p w14:paraId="04F38D3B" w14:textId="77777777" w:rsidR="00065690" w:rsidRDefault="00065690">
      <w:pPr>
        <w:pStyle w:val="guiazul"/>
        <w:ind w:left="600"/>
      </w:pPr>
    </w:p>
    <w:p w14:paraId="0E7DB42E" w14:textId="77777777" w:rsidR="00482D99" w:rsidRDefault="00482D99">
      <w:pPr>
        <w:pStyle w:val="Ttulo2"/>
      </w:pPr>
      <w:bookmarkStart w:id="62" w:name="_Toc33238257"/>
      <w:bookmarkStart w:id="63" w:name="_Toc415129899"/>
      <w:r>
        <w:t>Requisitos no funcionales</w:t>
      </w:r>
      <w:bookmarkEnd w:id="62"/>
      <w:bookmarkEnd w:id="63"/>
    </w:p>
    <w:p w14:paraId="0775EE7B" w14:textId="77777777" w:rsidR="001F4E2E" w:rsidRDefault="001F4E2E" w:rsidP="001F4E2E">
      <w:pPr>
        <w:pStyle w:val="Normalindentado2"/>
      </w:pPr>
      <w:r>
        <w:fldChar w:fldCharType="begin"/>
      </w:r>
      <w:r>
        <w:instrText>MACROBUTTON NoMacro [</w:instrText>
      </w:r>
      <w:r>
        <w:rPr>
          <w:color w:val="0000FF"/>
        </w:rPr>
        <w:instrText>Inserte aquí el texto</w:instrText>
      </w:r>
      <w:r>
        <w:instrText>]</w:instrText>
      </w:r>
      <w:r>
        <w:fldChar w:fldCharType="end"/>
      </w:r>
    </w:p>
    <w:p w14:paraId="524A86C6" w14:textId="77777777" w:rsidR="001F4E2E" w:rsidRPr="001F4E2E" w:rsidRDefault="001F4E2E" w:rsidP="001F4E2E">
      <w:pPr>
        <w:pStyle w:val="guiazul"/>
        <w:ind w:left="600"/>
      </w:pPr>
      <w:r>
        <w:t>C</w:t>
      </w:r>
      <w:r w:rsidRPr="001F4E2E">
        <w:t xml:space="preserve">ontemplan todo lo que se necesita para que el </w:t>
      </w:r>
      <w:r>
        <w:t>sistema funcione correctamente</w:t>
      </w:r>
    </w:p>
    <w:p w14:paraId="10214C93" w14:textId="77777777" w:rsidR="003202AF" w:rsidRDefault="003202AF" w:rsidP="003202AF">
      <w:pPr>
        <w:pStyle w:val="Normalindentado2"/>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1134"/>
        <w:gridCol w:w="1134"/>
        <w:gridCol w:w="1559"/>
      </w:tblGrid>
      <w:tr w:rsidR="00AC4A5C" w14:paraId="3E4E999C" w14:textId="77777777" w:rsidTr="00AC4A5C">
        <w:tc>
          <w:tcPr>
            <w:tcW w:w="1066" w:type="dxa"/>
            <w:shd w:val="clear" w:color="auto" w:fill="A6A6A6"/>
            <w:vAlign w:val="center"/>
          </w:tcPr>
          <w:p w14:paraId="6883536E" w14:textId="77777777" w:rsidR="003202AF" w:rsidRPr="00AC4A5C" w:rsidRDefault="003202AF" w:rsidP="00AC4A5C">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11248D5D" w14:textId="77777777" w:rsidR="003202AF" w:rsidRPr="00AC4A5C" w:rsidRDefault="003202AF" w:rsidP="00AC4A5C">
            <w:pPr>
              <w:pStyle w:val="guiazul"/>
              <w:jc w:val="center"/>
              <w:rPr>
                <w:b/>
                <w:i w:val="0"/>
                <w:iCs/>
                <w:color w:val="auto"/>
              </w:rPr>
            </w:pPr>
            <w:r w:rsidRPr="00AC4A5C">
              <w:rPr>
                <w:b/>
                <w:i w:val="0"/>
                <w:iCs/>
                <w:color w:val="auto"/>
              </w:rPr>
              <w:t>Nombre de requisito</w:t>
            </w:r>
          </w:p>
        </w:tc>
        <w:tc>
          <w:tcPr>
            <w:tcW w:w="1134" w:type="dxa"/>
            <w:shd w:val="clear" w:color="auto" w:fill="A6A6A6"/>
            <w:vAlign w:val="center"/>
          </w:tcPr>
          <w:p w14:paraId="424FD990" w14:textId="77777777" w:rsidR="003202AF" w:rsidRPr="00AC4A5C" w:rsidRDefault="003202AF" w:rsidP="00AC4A5C">
            <w:pPr>
              <w:pStyle w:val="guiazul"/>
              <w:jc w:val="center"/>
              <w:rPr>
                <w:b/>
                <w:i w:val="0"/>
                <w:iCs/>
                <w:color w:val="auto"/>
              </w:rPr>
            </w:pPr>
            <w:r w:rsidRPr="00AC4A5C">
              <w:rPr>
                <w:b/>
                <w:i w:val="0"/>
                <w:iCs/>
                <w:color w:val="auto"/>
              </w:rPr>
              <w:t>Tipo</w:t>
            </w:r>
          </w:p>
        </w:tc>
        <w:tc>
          <w:tcPr>
            <w:tcW w:w="1134" w:type="dxa"/>
            <w:shd w:val="clear" w:color="auto" w:fill="A6A6A6"/>
            <w:vAlign w:val="center"/>
          </w:tcPr>
          <w:p w14:paraId="0C5A4CAC" w14:textId="77777777" w:rsidR="003202AF" w:rsidRPr="00AC4A5C" w:rsidRDefault="003202AF" w:rsidP="00AC4A5C">
            <w:pPr>
              <w:pStyle w:val="guiazul"/>
              <w:jc w:val="center"/>
              <w:rPr>
                <w:b/>
                <w:i w:val="0"/>
                <w:iCs/>
                <w:color w:val="auto"/>
              </w:rPr>
            </w:pPr>
            <w:r w:rsidRPr="00AC4A5C">
              <w:rPr>
                <w:b/>
                <w:i w:val="0"/>
                <w:iCs/>
                <w:color w:val="auto"/>
              </w:rPr>
              <w:t>Prioridad</w:t>
            </w:r>
          </w:p>
        </w:tc>
        <w:tc>
          <w:tcPr>
            <w:tcW w:w="1559" w:type="dxa"/>
            <w:shd w:val="clear" w:color="auto" w:fill="A6A6A6"/>
            <w:vAlign w:val="center"/>
          </w:tcPr>
          <w:p w14:paraId="7F3C1069" w14:textId="77777777" w:rsidR="003202AF" w:rsidRPr="00AC4A5C" w:rsidRDefault="003202AF" w:rsidP="00AC4A5C">
            <w:pPr>
              <w:pStyle w:val="guiazul"/>
              <w:jc w:val="center"/>
              <w:rPr>
                <w:b/>
                <w:i w:val="0"/>
                <w:iCs/>
                <w:color w:val="auto"/>
              </w:rPr>
            </w:pPr>
            <w:r w:rsidRPr="00AC4A5C">
              <w:rPr>
                <w:b/>
                <w:i w:val="0"/>
                <w:iCs/>
                <w:color w:val="auto"/>
              </w:rPr>
              <w:t>Responsable</w:t>
            </w:r>
          </w:p>
        </w:tc>
      </w:tr>
      <w:tr w:rsidR="00AC4A5C" w14:paraId="7163522A" w14:textId="77777777" w:rsidTr="00AC4A5C">
        <w:tc>
          <w:tcPr>
            <w:tcW w:w="1066" w:type="dxa"/>
            <w:shd w:val="clear" w:color="auto" w:fill="auto"/>
            <w:vAlign w:val="center"/>
          </w:tcPr>
          <w:p w14:paraId="6867CD1C" w14:textId="77777777" w:rsidR="003202AF" w:rsidRPr="00AC4A5C" w:rsidRDefault="003202AF" w:rsidP="00AC4A5C">
            <w:pPr>
              <w:pStyle w:val="guiazul"/>
              <w:jc w:val="center"/>
              <w:rPr>
                <w:i w:val="0"/>
                <w:iCs/>
                <w:color w:val="auto"/>
              </w:rPr>
            </w:pPr>
            <w:r w:rsidRPr="00AC4A5C">
              <w:rPr>
                <w:i w:val="0"/>
                <w:iCs/>
                <w:color w:val="auto"/>
              </w:rPr>
              <w:lastRenderedPageBreak/>
              <w:t>R</w:t>
            </w:r>
            <w:r w:rsidR="006B6554">
              <w:rPr>
                <w:i w:val="0"/>
                <w:iCs/>
                <w:color w:val="auto"/>
              </w:rPr>
              <w:t>N</w:t>
            </w:r>
            <w:r w:rsidRPr="00AC4A5C">
              <w:rPr>
                <w:i w:val="0"/>
                <w:iCs/>
                <w:color w:val="auto"/>
              </w:rPr>
              <w:t>F1</w:t>
            </w:r>
          </w:p>
        </w:tc>
        <w:tc>
          <w:tcPr>
            <w:tcW w:w="3262" w:type="dxa"/>
            <w:shd w:val="clear" w:color="auto" w:fill="auto"/>
            <w:vAlign w:val="center"/>
          </w:tcPr>
          <w:p w14:paraId="7134AA66"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0C79F53B"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3DC19ABF"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475A61B6"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AC4A5C" w14:paraId="52EFA48A" w14:textId="77777777" w:rsidTr="00AC4A5C">
        <w:tc>
          <w:tcPr>
            <w:tcW w:w="1066" w:type="dxa"/>
            <w:shd w:val="clear" w:color="auto" w:fill="auto"/>
            <w:vAlign w:val="center"/>
          </w:tcPr>
          <w:p w14:paraId="0A54074D" w14:textId="77777777"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F2</w:t>
            </w:r>
          </w:p>
        </w:tc>
        <w:tc>
          <w:tcPr>
            <w:tcW w:w="3262" w:type="dxa"/>
            <w:shd w:val="clear" w:color="auto" w:fill="auto"/>
            <w:vAlign w:val="center"/>
          </w:tcPr>
          <w:p w14:paraId="54A8DA21"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6CC516ED"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600D745D"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7F35EDC5"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AC4A5C" w14:paraId="73D06573" w14:textId="77777777" w:rsidTr="00AC4A5C">
        <w:tc>
          <w:tcPr>
            <w:tcW w:w="1066" w:type="dxa"/>
            <w:shd w:val="clear" w:color="auto" w:fill="auto"/>
            <w:vAlign w:val="center"/>
          </w:tcPr>
          <w:p w14:paraId="4E881348" w14:textId="77777777"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Fn</w:t>
            </w:r>
          </w:p>
        </w:tc>
        <w:tc>
          <w:tcPr>
            <w:tcW w:w="3262" w:type="dxa"/>
            <w:shd w:val="clear" w:color="auto" w:fill="auto"/>
            <w:vAlign w:val="center"/>
          </w:tcPr>
          <w:p w14:paraId="55588021"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3F385D10"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7056F7F1"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5372BD2E"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bl>
    <w:p w14:paraId="1CD0E185" w14:textId="77777777" w:rsidR="003202AF" w:rsidRPr="003202AF" w:rsidRDefault="003202AF" w:rsidP="003202AF">
      <w:pPr>
        <w:pStyle w:val="Normalindentado2"/>
      </w:pPr>
    </w:p>
    <w:p w14:paraId="14685ECC" w14:textId="77777777" w:rsidR="005B417E" w:rsidRDefault="005B417E" w:rsidP="009C71C6">
      <w:pPr>
        <w:pStyle w:val="Descripcin"/>
        <w:ind w:firstLine="708"/>
      </w:pPr>
      <w:bookmarkStart w:id="64" w:name="_Toc33238258"/>
      <w:r>
        <w:t>Prioridad de Requisitos No Funcionales</w:t>
      </w:r>
    </w:p>
    <w:p w14:paraId="0309636C" w14:textId="77777777" w:rsidR="005B417E" w:rsidRPr="005B417E" w:rsidRDefault="005B417E" w:rsidP="005B417E">
      <w:pPr>
        <w:pStyle w:val="Normalindentado3"/>
        <w:numPr>
          <w:ilvl w:val="1"/>
          <w:numId w:val="4"/>
        </w:numPr>
        <w:rPr>
          <w:i/>
          <w:color w:val="0000FF"/>
        </w:rPr>
      </w:pPr>
      <w:r w:rsidRPr="005B417E">
        <w:rPr>
          <w:i/>
          <w:color w:val="0000FF"/>
        </w:rPr>
        <w:t>Alta/Esencial</w:t>
      </w:r>
    </w:p>
    <w:p w14:paraId="1A37D943" w14:textId="77777777" w:rsidR="005B417E" w:rsidRPr="005B417E" w:rsidRDefault="005B417E" w:rsidP="005B417E">
      <w:pPr>
        <w:pStyle w:val="Normalindentado3"/>
        <w:numPr>
          <w:ilvl w:val="1"/>
          <w:numId w:val="4"/>
        </w:numPr>
        <w:rPr>
          <w:i/>
          <w:color w:val="0000FF"/>
        </w:rPr>
      </w:pPr>
      <w:r w:rsidRPr="005B417E">
        <w:rPr>
          <w:i/>
          <w:color w:val="0000FF"/>
        </w:rPr>
        <w:t>Media/Deseado</w:t>
      </w:r>
    </w:p>
    <w:p w14:paraId="6B96AD91" w14:textId="77777777" w:rsidR="005B417E" w:rsidRPr="005B417E" w:rsidRDefault="005B417E" w:rsidP="005B417E">
      <w:pPr>
        <w:pStyle w:val="Normalindentado3"/>
        <w:numPr>
          <w:ilvl w:val="1"/>
          <w:numId w:val="4"/>
        </w:numPr>
        <w:rPr>
          <w:i/>
          <w:color w:val="0000FF"/>
        </w:rPr>
      </w:pPr>
      <w:r w:rsidRPr="005B417E">
        <w:rPr>
          <w:i/>
          <w:color w:val="0000FF"/>
        </w:rPr>
        <w:t>Baja/ Opcional</w:t>
      </w:r>
      <w:r w:rsidRPr="005B417E">
        <w:rPr>
          <w:i/>
          <w:color w:val="0000FF"/>
        </w:rPr>
        <w:cr/>
      </w:r>
    </w:p>
    <w:p w14:paraId="0E8D766F" w14:textId="77777777" w:rsidR="00482D99" w:rsidRDefault="003202AF" w:rsidP="009C71C6">
      <w:pPr>
        <w:pStyle w:val="Descripcin"/>
        <w:ind w:firstLine="708"/>
      </w:pPr>
      <w:r>
        <w:t xml:space="preserve">Tipos de </w:t>
      </w:r>
      <w:r w:rsidR="00482D99">
        <w:t xml:space="preserve">Requisitos </w:t>
      </w:r>
      <w:bookmarkEnd w:id="64"/>
      <w:r>
        <w:t>No Funcionales</w:t>
      </w:r>
    </w:p>
    <w:p w14:paraId="64054362" w14:textId="77777777" w:rsidR="003202AF" w:rsidRPr="003202AF" w:rsidRDefault="003202AF" w:rsidP="003202AF">
      <w:pPr>
        <w:pStyle w:val="Normalindentado3"/>
        <w:numPr>
          <w:ilvl w:val="1"/>
          <w:numId w:val="4"/>
        </w:numPr>
        <w:rPr>
          <w:i/>
          <w:color w:val="0000FF"/>
        </w:rPr>
      </w:pPr>
      <w:r w:rsidRPr="003202AF">
        <w:rPr>
          <w:i/>
          <w:color w:val="0000FF"/>
        </w:rPr>
        <w:t>Requisitos de rendimiento</w:t>
      </w:r>
    </w:p>
    <w:p w14:paraId="38F6F63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5519B16"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56B790C7" w14:textId="77777777" w:rsidR="003202AF" w:rsidRDefault="003202AF">
      <w:pPr>
        <w:pStyle w:val="guiazul"/>
        <w:ind w:left="1200"/>
      </w:pPr>
    </w:p>
    <w:p w14:paraId="5B3A10D0" w14:textId="77777777" w:rsidR="00482D99" w:rsidRPr="003202AF" w:rsidRDefault="00065690" w:rsidP="003202AF">
      <w:pPr>
        <w:pStyle w:val="Normalindentado3"/>
        <w:numPr>
          <w:ilvl w:val="1"/>
          <w:numId w:val="4"/>
        </w:numPr>
        <w:rPr>
          <w:i/>
          <w:color w:val="0000FF"/>
        </w:rPr>
      </w:pPr>
      <w:bookmarkStart w:id="65" w:name="_Toc33238259"/>
      <w:r>
        <w:t xml:space="preserve"> </w:t>
      </w:r>
      <w:r w:rsidR="00482D99" w:rsidRPr="003202AF">
        <w:rPr>
          <w:i/>
          <w:color w:val="0000FF"/>
        </w:rPr>
        <w:t>Seguridad</w:t>
      </w:r>
      <w:bookmarkEnd w:id="65"/>
    </w:p>
    <w:p w14:paraId="5DA3D254"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70C8C764" w14:textId="77777777" w:rsidR="00482D99" w:rsidRDefault="00482D99" w:rsidP="009A7363">
      <w:pPr>
        <w:pStyle w:val="guiazul"/>
        <w:numPr>
          <w:ilvl w:val="0"/>
          <w:numId w:val="7"/>
        </w:numPr>
      </w:pPr>
      <w:r>
        <w:t>Empleo de técnicas criptográficas.</w:t>
      </w:r>
    </w:p>
    <w:p w14:paraId="6196303A" w14:textId="77777777" w:rsidR="00482D99" w:rsidRDefault="00482D99" w:rsidP="009A7363">
      <w:pPr>
        <w:pStyle w:val="guiazul"/>
        <w:numPr>
          <w:ilvl w:val="0"/>
          <w:numId w:val="7"/>
        </w:numPr>
      </w:pPr>
      <w:r>
        <w:t>Registro de ficheros con “logs” de actividad.</w:t>
      </w:r>
    </w:p>
    <w:p w14:paraId="59C5064C" w14:textId="77777777" w:rsidR="00482D99" w:rsidRDefault="00482D99" w:rsidP="009A7363">
      <w:pPr>
        <w:pStyle w:val="guiazul"/>
        <w:numPr>
          <w:ilvl w:val="0"/>
          <w:numId w:val="7"/>
        </w:numPr>
      </w:pPr>
      <w:r>
        <w:t>Asignación de determinadas funcionalidades a determinados módulos.</w:t>
      </w:r>
    </w:p>
    <w:p w14:paraId="768F7AA8" w14:textId="77777777" w:rsidR="00482D99" w:rsidRDefault="00482D99" w:rsidP="009A7363">
      <w:pPr>
        <w:pStyle w:val="guiazul"/>
        <w:numPr>
          <w:ilvl w:val="0"/>
          <w:numId w:val="7"/>
        </w:numPr>
      </w:pPr>
      <w:r>
        <w:t>Restricciones de comunicación entre determinados módulos.</w:t>
      </w:r>
    </w:p>
    <w:p w14:paraId="79617231" w14:textId="77777777" w:rsidR="00482D99" w:rsidRDefault="00482D99" w:rsidP="009A7363">
      <w:pPr>
        <w:pStyle w:val="guiazul"/>
        <w:numPr>
          <w:ilvl w:val="0"/>
          <w:numId w:val="7"/>
        </w:numPr>
      </w:pPr>
      <w:r>
        <w:t>Comprobaciones de integridad de información crítica.</w:t>
      </w:r>
    </w:p>
    <w:p w14:paraId="2A66C90C" w14:textId="77777777" w:rsidR="003202AF" w:rsidRDefault="003202AF" w:rsidP="003202AF">
      <w:pPr>
        <w:pStyle w:val="guiazul"/>
        <w:ind w:left="1560"/>
      </w:pPr>
    </w:p>
    <w:p w14:paraId="443BA5F4" w14:textId="77777777" w:rsidR="00482D99" w:rsidRPr="003202AF" w:rsidRDefault="00482D99" w:rsidP="003202AF">
      <w:pPr>
        <w:pStyle w:val="Normalindentado3"/>
        <w:numPr>
          <w:ilvl w:val="1"/>
          <w:numId w:val="4"/>
        </w:numPr>
        <w:rPr>
          <w:i/>
          <w:color w:val="0000FF"/>
        </w:rPr>
      </w:pPr>
      <w:bookmarkStart w:id="66" w:name="_Toc33238260"/>
      <w:r w:rsidRPr="003202AF">
        <w:rPr>
          <w:i/>
          <w:color w:val="0000FF"/>
        </w:rPr>
        <w:t>Fiabilidad</w:t>
      </w:r>
      <w:bookmarkEnd w:id="66"/>
    </w:p>
    <w:p w14:paraId="3F5A5E41"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08DEAA93" w14:textId="77777777" w:rsidR="003202AF" w:rsidRDefault="003202AF">
      <w:pPr>
        <w:pStyle w:val="guiazul"/>
        <w:ind w:left="1200"/>
      </w:pPr>
    </w:p>
    <w:p w14:paraId="61427D67" w14:textId="77777777" w:rsidR="00482D99" w:rsidRPr="003202AF" w:rsidRDefault="00482D99" w:rsidP="003202AF">
      <w:pPr>
        <w:pStyle w:val="Normalindentado3"/>
        <w:numPr>
          <w:ilvl w:val="1"/>
          <w:numId w:val="4"/>
        </w:numPr>
        <w:rPr>
          <w:i/>
          <w:color w:val="0000FF"/>
        </w:rPr>
      </w:pPr>
      <w:bookmarkStart w:id="67" w:name="_Toc33238261"/>
      <w:r w:rsidRPr="003202AF">
        <w:rPr>
          <w:i/>
          <w:color w:val="0000FF"/>
        </w:rPr>
        <w:t>Disponibilidad</w:t>
      </w:r>
      <w:bookmarkEnd w:id="67"/>
    </w:p>
    <w:p w14:paraId="4ED1B481"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5E069BC4" w14:textId="77777777" w:rsidR="003202AF" w:rsidRDefault="003202AF">
      <w:pPr>
        <w:pStyle w:val="guiazul"/>
        <w:ind w:left="1200"/>
      </w:pPr>
    </w:p>
    <w:p w14:paraId="3E92A56A" w14:textId="77777777" w:rsidR="00482D99" w:rsidRPr="003202AF" w:rsidRDefault="00482D99" w:rsidP="003202AF">
      <w:pPr>
        <w:pStyle w:val="Normalindentado3"/>
        <w:numPr>
          <w:ilvl w:val="1"/>
          <w:numId w:val="4"/>
        </w:numPr>
        <w:rPr>
          <w:i/>
          <w:color w:val="0000FF"/>
        </w:rPr>
      </w:pPr>
      <w:bookmarkStart w:id="68" w:name="_Toc33238262"/>
      <w:r w:rsidRPr="003202AF">
        <w:rPr>
          <w:i/>
          <w:color w:val="0000FF"/>
        </w:rPr>
        <w:t>Mantenibilidad</w:t>
      </w:r>
      <w:bookmarkEnd w:id="68"/>
    </w:p>
    <w:p w14:paraId="1AE0ACFA" w14:textId="77777777" w:rsidR="00482D99" w:rsidRDefault="00482D99">
      <w:pPr>
        <w:pStyle w:val="guiazul"/>
        <w:ind w:left="1200"/>
      </w:pPr>
      <w:r>
        <w:t xml:space="preserve">Identificación del tipo de mantenimiento necesario del sistema. </w:t>
      </w:r>
    </w:p>
    <w:p w14:paraId="3858A1A7" w14:textId="77777777" w:rsidR="00482D99" w:rsidRDefault="00482D99">
      <w:pPr>
        <w:pStyle w:val="guiazul"/>
        <w:ind w:left="1200"/>
      </w:pPr>
      <w:r>
        <w:t>Especificación de quien debe realizar las tareas de mantenimiento, por ejemplo usuarios, o un desarrollador.</w:t>
      </w:r>
    </w:p>
    <w:p w14:paraId="3B3E4B4D" w14:textId="77777777" w:rsidR="00482D99" w:rsidRDefault="00482D99">
      <w:pPr>
        <w:pStyle w:val="guiazul"/>
        <w:ind w:left="1200"/>
      </w:pPr>
      <w:r>
        <w:t xml:space="preserve">Especificación de cuando debe realizarse las tareas de mantenimiento. Por ejemplo, generación de estadísticas de </w:t>
      </w:r>
      <w:r w:rsidR="003202AF">
        <w:t>accesos semanales y mensuales</w:t>
      </w:r>
      <w:r>
        <w:t>.</w:t>
      </w:r>
    </w:p>
    <w:p w14:paraId="5FDB9553" w14:textId="77777777" w:rsidR="003202AF" w:rsidRDefault="003202AF">
      <w:pPr>
        <w:pStyle w:val="guiazul"/>
        <w:ind w:left="1200"/>
      </w:pPr>
    </w:p>
    <w:p w14:paraId="05FC6E84" w14:textId="77777777" w:rsidR="00482D99" w:rsidRPr="003202AF" w:rsidRDefault="00482D99" w:rsidP="003202AF">
      <w:pPr>
        <w:pStyle w:val="Normalindentado3"/>
        <w:numPr>
          <w:ilvl w:val="1"/>
          <w:numId w:val="4"/>
        </w:numPr>
        <w:rPr>
          <w:i/>
          <w:color w:val="0000FF"/>
        </w:rPr>
      </w:pPr>
      <w:bookmarkStart w:id="69" w:name="_Toc33238263"/>
      <w:r w:rsidRPr="003202AF">
        <w:rPr>
          <w:i/>
          <w:color w:val="0000FF"/>
        </w:rPr>
        <w:t>Portabilidad</w:t>
      </w:r>
      <w:bookmarkEnd w:id="69"/>
    </w:p>
    <w:p w14:paraId="40287DDE" w14:textId="77777777" w:rsidR="00482D99" w:rsidRDefault="00482D99">
      <w:pPr>
        <w:pStyle w:val="guiazul"/>
        <w:ind w:left="1200"/>
      </w:pPr>
      <w:r>
        <w:t>Especificación de atributos que debe presentar el software para facilitar su traslado a otras plataformas u entornos. Pueden incluirse:</w:t>
      </w:r>
    </w:p>
    <w:p w14:paraId="6C71852A" w14:textId="77777777" w:rsidR="00482D99" w:rsidRDefault="00482D99" w:rsidP="009A7363">
      <w:pPr>
        <w:pStyle w:val="guiazul"/>
        <w:numPr>
          <w:ilvl w:val="0"/>
          <w:numId w:val="8"/>
        </w:numPr>
      </w:pPr>
      <w:r>
        <w:t>Porcentaje de componentes dependientes del servidor.</w:t>
      </w:r>
    </w:p>
    <w:p w14:paraId="5A0E7C17" w14:textId="77777777" w:rsidR="00482D99" w:rsidRDefault="00482D99" w:rsidP="009A7363">
      <w:pPr>
        <w:pStyle w:val="guiazul"/>
        <w:numPr>
          <w:ilvl w:val="0"/>
          <w:numId w:val="8"/>
        </w:numPr>
      </w:pPr>
      <w:r>
        <w:t>Porcentaje de código dependiente del servidor.</w:t>
      </w:r>
    </w:p>
    <w:p w14:paraId="78BB647B" w14:textId="77777777" w:rsidR="00482D99" w:rsidRDefault="00482D99" w:rsidP="009A7363">
      <w:pPr>
        <w:pStyle w:val="guiazul"/>
        <w:numPr>
          <w:ilvl w:val="0"/>
          <w:numId w:val="8"/>
        </w:numPr>
      </w:pPr>
      <w:r>
        <w:t>Uso de un determinado lenguaje por su portabilidad.</w:t>
      </w:r>
    </w:p>
    <w:p w14:paraId="480AB2A0" w14:textId="77777777" w:rsidR="00482D99" w:rsidRDefault="00482D99" w:rsidP="009A7363">
      <w:pPr>
        <w:pStyle w:val="guiazul"/>
        <w:numPr>
          <w:ilvl w:val="0"/>
          <w:numId w:val="8"/>
        </w:numPr>
      </w:pPr>
      <w:r>
        <w:t>Uso de un determinado compilador o plataforma de desarrollo.</w:t>
      </w:r>
    </w:p>
    <w:p w14:paraId="5D738C59" w14:textId="77777777" w:rsidR="00482D99" w:rsidRDefault="00482D99" w:rsidP="009A7363">
      <w:pPr>
        <w:pStyle w:val="guiazul"/>
        <w:numPr>
          <w:ilvl w:val="0"/>
          <w:numId w:val="8"/>
        </w:numPr>
      </w:pPr>
      <w:r>
        <w:t>Uso de un determinado sistema operativo.</w:t>
      </w:r>
    </w:p>
    <w:p w14:paraId="34DC2593" w14:textId="77777777" w:rsidR="00482D99" w:rsidRDefault="00482D99">
      <w:pPr>
        <w:pStyle w:val="Ttulo2"/>
      </w:pPr>
      <w:bookmarkStart w:id="70" w:name="_Toc415129900"/>
      <w:r>
        <w:lastRenderedPageBreak/>
        <w:t>Otros requisitos</w:t>
      </w:r>
      <w:bookmarkEnd w:id="70"/>
    </w:p>
    <w:p w14:paraId="7C9A39D0"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3A8D05B" w14:textId="77777777" w:rsidR="00482D99" w:rsidRDefault="00482D99">
      <w:pPr>
        <w:pStyle w:val="guiazul"/>
        <w:ind w:left="600"/>
      </w:pPr>
      <w:r>
        <w:t>Cualquier otro requisito que no encaje en ninguna de las secciones anteriores.</w:t>
      </w:r>
    </w:p>
    <w:p w14:paraId="3E4E0D33" w14:textId="77777777" w:rsidR="00482D99" w:rsidRDefault="00482D99">
      <w:pPr>
        <w:pStyle w:val="guiazul"/>
        <w:ind w:left="600"/>
      </w:pPr>
    </w:p>
    <w:p w14:paraId="535D24B5" w14:textId="77777777" w:rsidR="00482D99" w:rsidRDefault="00482D99">
      <w:pPr>
        <w:pStyle w:val="guiazul"/>
        <w:ind w:left="600"/>
      </w:pPr>
      <w:r>
        <w:t xml:space="preserve">Por ejemplo: </w:t>
      </w:r>
    </w:p>
    <w:p w14:paraId="37562306" w14:textId="77777777" w:rsidR="00482D99" w:rsidRDefault="00482D99">
      <w:pPr>
        <w:pStyle w:val="guiazul"/>
        <w:ind w:left="600"/>
      </w:pPr>
      <w:r>
        <w:t>Requisitos culturales y políticos</w:t>
      </w:r>
    </w:p>
    <w:p w14:paraId="7E8A6CE6" w14:textId="77777777" w:rsidR="00482D99" w:rsidRDefault="00482D99">
      <w:pPr>
        <w:pStyle w:val="guiazul"/>
        <w:ind w:left="600"/>
      </w:pPr>
      <w:r>
        <w:t>Requisitos Legales</w:t>
      </w:r>
    </w:p>
    <w:p w14:paraId="1F80BDF3" w14:textId="77777777" w:rsidR="00482D99" w:rsidRDefault="00482D99">
      <w:pPr>
        <w:pStyle w:val="Ttulo1"/>
      </w:pPr>
      <w:bookmarkStart w:id="71" w:name="_Toc33238265"/>
      <w:bookmarkStart w:id="72" w:name="_Toc415129901"/>
      <w:r>
        <w:t>Apéndices</w:t>
      </w:r>
      <w:bookmarkEnd w:id="71"/>
      <w:bookmarkEnd w:id="72"/>
    </w:p>
    <w:p w14:paraId="2903D9A3" w14:textId="77777777" w:rsidR="00482D99" w:rsidRDefault="00482D99">
      <w:pPr>
        <w:pStyle w:val="Normalindentado1"/>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13C10B33" w14:textId="77777777" w:rsidR="00482D99" w:rsidRDefault="00482D99">
      <w:pPr>
        <w:pStyle w:val="guiazul"/>
        <w:ind w:left="300"/>
      </w:pPr>
      <w:r>
        <w:t>Pueden contener todo tipo de información relevante para la SRS pero que, propiamente, no forme parte de la SRS.</w:t>
      </w:r>
    </w:p>
    <w:sectPr w:rsidR="00482D99" w:rsidSect="009B1304">
      <w:headerReference w:type="first" r:id="rId19"/>
      <w:pgSz w:w="12242" w:h="15842" w:code="1"/>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Ismael" w:date="2017-06-14T11:53:00Z" w:initials="I">
    <w:p w14:paraId="4E2A1A59" w14:textId="77777777" w:rsidR="00C119C9" w:rsidRDefault="00C119C9">
      <w:pPr>
        <w:pStyle w:val="Textocomentario"/>
      </w:pPr>
      <w:r>
        <w:rPr>
          <w:rStyle w:val="Refdecomentario"/>
        </w:rPr>
        <w:annotationRef/>
      </w:r>
      <w:r>
        <w:t>Formulación de proyecto e IEEE 830</w:t>
      </w:r>
    </w:p>
  </w:comment>
  <w:comment w:id="25" w:author="Ismael" w:date="2017-06-14T11:55:00Z" w:initials="I">
    <w:p w14:paraId="4041B5A7" w14:textId="77777777" w:rsidR="00C119C9" w:rsidRDefault="00C119C9">
      <w:pPr>
        <w:pStyle w:val="Textocomentario"/>
      </w:pPr>
      <w:r>
        <w:rPr>
          <w:rStyle w:val="Refdecomentario"/>
        </w:rPr>
        <w:annotationRef/>
      </w:r>
      <w:r>
        <w:t>Descripción general de qué hace el Sistema de Información</w:t>
      </w:r>
    </w:p>
  </w:comment>
  <w:comment w:id="29" w:author="Ismael" w:date="2017-06-14T11:55:00Z" w:initials="I">
    <w:p w14:paraId="33E2A208" w14:textId="77777777" w:rsidR="006B6554" w:rsidRDefault="00C119C9">
      <w:pPr>
        <w:pStyle w:val="Textocomentario"/>
      </w:pPr>
      <w:r>
        <w:rPr>
          <w:rStyle w:val="Refdecomentario"/>
        </w:rPr>
        <w:annotationRef/>
      </w:r>
      <w:r>
        <w:t>Agrega</w:t>
      </w:r>
      <w:r w:rsidR="006B6554">
        <w:t>r los diagrama de casos de uso.</w:t>
      </w:r>
    </w:p>
    <w:p w14:paraId="186EE8FF" w14:textId="77777777" w:rsidR="00C119C9" w:rsidRDefault="00C119C9">
      <w:pPr>
        <w:pStyle w:val="Textocomentario"/>
      </w:pPr>
      <w:r>
        <w:t>Especificación sencilla de cada módulo</w:t>
      </w:r>
    </w:p>
  </w:comment>
  <w:comment w:id="36" w:author="Ismael" w:date="2017-06-14T11:59:00Z" w:initials="I">
    <w:p w14:paraId="71ED3B2D" w14:textId="77777777" w:rsidR="006B6554" w:rsidRDefault="00C119C9">
      <w:pPr>
        <w:pStyle w:val="Textocomentario"/>
      </w:pPr>
      <w:r>
        <w:rPr>
          <w:rStyle w:val="Refdecomentario"/>
        </w:rPr>
        <w:annotationRef/>
      </w:r>
      <w:r>
        <w:t xml:space="preserve">No son restricciones del Sistema. </w:t>
      </w:r>
    </w:p>
    <w:p w14:paraId="3504248F" w14:textId="77777777" w:rsidR="00C119C9" w:rsidRDefault="00C119C9">
      <w:pPr>
        <w:pStyle w:val="Textocomentario"/>
      </w:pPr>
      <w:r>
        <w:t>Las Metodologías, modelos (RUP) y lenguaje</w:t>
      </w:r>
    </w:p>
  </w:comment>
  <w:comment w:id="40" w:author="Angélica Triana" w:date="2016-06-10T08:41:00Z" w:initials="AT">
    <w:p w14:paraId="7AFB5B7C" w14:textId="77777777" w:rsidR="00C119C9" w:rsidRDefault="00C119C9">
      <w:pPr>
        <w:pStyle w:val="Textocomentario"/>
      </w:pPr>
      <w:r>
        <w:rPr>
          <w:rStyle w:val="Refdecomentario"/>
        </w:rPr>
        <w:annotationRef/>
      </w:r>
      <w:r>
        <w:t>Son los casos  en donde se alteran las restricciones o se cambian, es decir que factores podrían alterar el desarrollo del sistema. Por ejemplo:</w:t>
      </w:r>
    </w:p>
    <w:p w14:paraId="17F1A693" w14:textId="77777777" w:rsidR="00C119C9" w:rsidRDefault="00C119C9" w:rsidP="00C1609D">
      <w:pPr>
        <w:autoSpaceDE w:val="0"/>
        <w:autoSpaceDN w:val="0"/>
        <w:adjustRightInd w:val="0"/>
        <w:rPr>
          <w:rFonts w:ascii="Tahoma" w:hAnsi="Tahoma" w:cs="Tahoma"/>
          <w:sz w:val="19"/>
          <w:szCs w:val="19"/>
          <w:lang w:val="es-CO" w:eastAsia="es-CO"/>
        </w:rPr>
      </w:pPr>
      <w:r>
        <w:rPr>
          <w:rFonts w:ascii="Tahoma" w:hAnsi="Tahoma" w:cs="Tahoma"/>
          <w:sz w:val="19"/>
          <w:szCs w:val="19"/>
          <w:lang w:val="es-CO" w:eastAsia="es-CO"/>
        </w:rPr>
        <w:t>Algunos factores que pueden afectar los requerimientos del sistema son:</w:t>
      </w:r>
    </w:p>
    <w:p w14:paraId="2C901910"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en la filosofía de trabajo.</w:t>
      </w:r>
    </w:p>
    <w:p w14:paraId="2F1E557A"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 la estructura de un curso, proceso, tarea etc…</w:t>
      </w:r>
    </w:p>
    <w:p w14:paraId="39C1FAEB"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del modelo del negocio.</w:t>
      </w:r>
    </w:p>
    <w:p w14:paraId="61C3DBCA"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Agregar nuevas funcionalidades a las ya definidas anteriormente.</w:t>
      </w:r>
    </w:p>
    <w:p w14:paraId="31D3CD18"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Modificar el curso de los eventos en las acciones de los usuarios con el sistema</w:t>
      </w:r>
    </w:p>
    <w:p w14:paraId="256FDD19" w14:textId="77777777" w:rsidR="00C119C9" w:rsidRDefault="00C119C9" w:rsidP="00C1609D">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El lenguaje de programación a utilizar no apto para implementar los requerimientos definidos.</w:t>
      </w:r>
    </w:p>
  </w:comment>
  <w:comment w:id="44" w:author="Angélica Triana" w:date="2016-06-10T08:58:00Z" w:initials="AT">
    <w:p w14:paraId="4F81D795" w14:textId="77777777" w:rsidR="00C119C9" w:rsidRDefault="00C119C9" w:rsidP="008568BD">
      <w:pPr>
        <w:autoSpaceDE w:val="0"/>
        <w:autoSpaceDN w:val="0"/>
        <w:adjustRightInd w:val="0"/>
        <w:rPr>
          <w:rFonts w:ascii="Tahoma" w:hAnsi="Tahoma" w:cs="Tahoma"/>
          <w:sz w:val="19"/>
          <w:szCs w:val="19"/>
          <w:lang w:val="es-CO" w:eastAsia="es-CO"/>
        </w:rPr>
      </w:pPr>
      <w:r>
        <w:rPr>
          <w:rStyle w:val="Refdecomentario"/>
        </w:rPr>
        <w:annotationRef/>
      </w:r>
      <w:r>
        <w:t xml:space="preserve">Son las nuevas funcionalidades que podría tener si se sigue con el proyecto: Por ejemplo agregar lector de huellas dactilares, utilizar código de barras para determinada función. </w:t>
      </w:r>
      <w:r>
        <w:rPr>
          <w:rFonts w:ascii="Tahoma" w:hAnsi="Tahoma" w:cs="Tahoma"/>
          <w:sz w:val="19"/>
          <w:szCs w:val="19"/>
          <w:lang w:val="es-CO" w:eastAsia="es-CO"/>
        </w:rPr>
        <w:t>Tener en cuenta algún proceso, por ejemplo agregar facturación, ventas o inventario.</w:t>
      </w:r>
    </w:p>
    <w:p w14:paraId="43383E41" w14:textId="77777777" w:rsidR="00C119C9" w:rsidRDefault="00C119C9"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Crear un repositorio de algunos procesos.</w:t>
      </w:r>
    </w:p>
    <w:p w14:paraId="5FB91642" w14:textId="77777777" w:rsidR="00C119C9" w:rsidRDefault="00C119C9"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Tener en cuenta algún estándar.</w:t>
      </w:r>
    </w:p>
    <w:p w14:paraId="5A97C93A" w14:textId="77777777" w:rsidR="00C119C9" w:rsidRDefault="00C119C9"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Ofrecer diferentes opciones de idioma en el sistema.</w:t>
      </w:r>
    </w:p>
    <w:p w14:paraId="0C0F9B74" w14:textId="77777777" w:rsidR="00C119C9" w:rsidRDefault="00C119C9" w:rsidP="008568B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Permitir que el sistema se conecte con el Sistema de Información  de otra entidad .</w:t>
      </w:r>
    </w:p>
    <w:p w14:paraId="4DCB5B66" w14:textId="77777777" w:rsidR="00C119C9" w:rsidRDefault="00C119C9" w:rsidP="00366830">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Ampliar los tipos de herramientas para realizar determinados procesos. Etc…</w:t>
      </w:r>
    </w:p>
  </w:comment>
  <w:comment w:id="51" w:author="Angélica Triana" w:date="2016-06-10T11:07:00Z" w:initials="AT">
    <w:p w14:paraId="0D7E42FB" w14:textId="77777777" w:rsidR="00C119C9" w:rsidRPr="00E8159B" w:rsidRDefault="00C119C9" w:rsidP="00E8159B">
      <w:pPr>
        <w:pStyle w:val="Default"/>
        <w:rPr>
          <w:sz w:val="22"/>
          <w:szCs w:val="22"/>
        </w:rPr>
      </w:pPr>
      <w:r>
        <w:rPr>
          <w:rStyle w:val="Refdecomentario"/>
        </w:rPr>
        <w:annotationRef/>
      </w:r>
      <w:r>
        <w:t xml:space="preserve">Como bien lo nombran, es el estilo de la interfaz: colores de la empresa, determinado logo. Si se tendrá </w:t>
      </w:r>
      <w:r>
        <w:rPr>
          <w:sz w:val="22"/>
          <w:szCs w:val="22"/>
        </w:rPr>
        <w:t xml:space="preserve">dispositivos de audio que darán indicaciones audibles para los suscriptores con discapacidad visual.  Ej: </w:t>
      </w:r>
      <w:r w:rsidRPr="00E8159B">
        <w:rPr>
          <w:sz w:val="22"/>
          <w:szCs w:val="22"/>
        </w:rPr>
        <w:t>Las interfaces de usuario deberán tener colores tradicionales para tener una</w:t>
      </w:r>
    </w:p>
    <w:p w14:paraId="3FDC5261" w14:textId="77777777" w:rsidR="00C119C9" w:rsidRPr="00E8159B" w:rsidRDefault="00C119C9" w:rsidP="00E8159B">
      <w:pPr>
        <w:pStyle w:val="Default"/>
        <w:rPr>
          <w:sz w:val="22"/>
          <w:szCs w:val="22"/>
        </w:rPr>
      </w:pPr>
      <w:r w:rsidRPr="00E8159B">
        <w:rPr>
          <w:sz w:val="22"/>
          <w:szCs w:val="22"/>
        </w:rPr>
        <w:t>buena visión sin reflejos.</w:t>
      </w:r>
    </w:p>
    <w:p w14:paraId="025119C0" w14:textId="77777777" w:rsidR="00C119C9" w:rsidRPr="006B4A1F" w:rsidRDefault="00C119C9" w:rsidP="00E8159B">
      <w:pPr>
        <w:pStyle w:val="Default"/>
      </w:pPr>
      <w:r w:rsidRPr="00E8159B">
        <w:rPr>
          <w:sz w:val="22"/>
          <w:szCs w:val="22"/>
        </w:rPr>
        <w:t>- Las distintas funciones deben ser accesibles desde la pantalla principal.</w:t>
      </w:r>
    </w:p>
    <w:p w14:paraId="7C558B4D" w14:textId="77777777" w:rsidR="00C119C9" w:rsidRPr="006B4A1F" w:rsidRDefault="00C119C9">
      <w:pPr>
        <w:pStyle w:val="Textocomentario"/>
        <w:rPr>
          <w:lang w:val="es-CO"/>
        </w:rPr>
      </w:pPr>
    </w:p>
  </w:comment>
  <w:comment w:id="53" w:author="Angélica Triana" w:date="2016-06-10T11:25:00Z" w:initials="AT">
    <w:p w14:paraId="78CDFDC9" w14:textId="77777777" w:rsidR="00C119C9" w:rsidRDefault="00C119C9" w:rsidP="000B21A9">
      <w:pPr>
        <w:tabs>
          <w:tab w:val="left" w:pos="1950"/>
        </w:tabs>
      </w:pPr>
      <w:r>
        <w:rPr>
          <w:rStyle w:val="Refdecomentario"/>
        </w:rPr>
        <w:annotationRef/>
      </w:r>
      <w:r w:rsidRPr="00067E1E">
        <w:t>Defina cualquier interfaz de hardware que deba ser soportada por el software incluyendo la estructura lógica, la dirección física, el comportamiento esperado, etc.</w:t>
      </w:r>
    </w:p>
    <w:p w14:paraId="118DFFAF" w14:textId="77777777" w:rsidR="00C119C9" w:rsidRPr="00A05BBC" w:rsidRDefault="00C119C9" w:rsidP="00A05BBC">
      <w:pPr>
        <w:ind w:left="202"/>
        <w:jc w:val="both"/>
        <w:rPr>
          <w:rFonts w:eastAsia="Arial" w:cs="Arial"/>
          <w:sz w:val="24"/>
        </w:rPr>
      </w:pPr>
      <w:r>
        <w:rPr>
          <w:rFonts w:eastAsia="Arial" w:cs="Arial"/>
          <w:sz w:val="24"/>
        </w:rPr>
        <w:t xml:space="preserve">Las características del equipo o dispositivos en donde estará ejecutándose. </w:t>
      </w:r>
    </w:p>
  </w:comment>
  <w:comment w:id="55" w:author="Angélica Triana" w:date="2016-06-10T11:21:00Z" w:initials="AT">
    <w:p w14:paraId="0F969333" w14:textId="77777777" w:rsidR="00C119C9" w:rsidRDefault="00C119C9" w:rsidP="00002A43">
      <w:pPr>
        <w:tabs>
          <w:tab w:val="left" w:pos="1950"/>
        </w:tabs>
      </w:pPr>
      <w:r>
        <w:rPr>
          <w:rStyle w:val="Refdecomentario"/>
        </w:rPr>
        <w:annotationRef/>
      </w:r>
    </w:p>
    <w:p w14:paraId="1E99CEF7" w14:textId="77777777" w:rsidR="00C119C9" w:rsidRDefault="00C119C9" w:rsidP="00002A43">
      <w:pPr>
        <w:tabs>
          <w:tab w:val="left" w:pos="1950"/>
        </w:tabs>
      </w:pPr>
      <w:r>
        <w:t>¿Existen sistemas externos con los cuales tenga que interaccionar el software? ¿Existen restricciones debido a la naturaleza de la interfaz, tales como el formato de datos que se transfiere? ¿Dichas interfaces usan un protocolo específico? Describir la interfaz o   interfaces,   que   el sistema   tenga   con   otros   sistemas. Dichas   interfaces   pueden   incluir</w:t>
      </w:r>
    </w:p>
    <w:p w14:paraId="0DA59F7E" w14:textId="77777777" w:rsidR="00C119C9" w:rsidRDefault="00C119C9" w:rsidP="00002A43">
      <w:pPr>
        <w:tabs>
          <w:tab w:val="left" w:pos="1950"/>
        </w:tabs>
      </w:pPr>
      <w:r>
        <w:t>componentes comprados, componentes reusados desde otra aplicación, componentes que deben ser desarrollados por subsistemas que se encuentran fuera del ámbito del proyecto pero con los cuales se tiene que interaccionar. Para cada sistema se deben considerar tanto las interfaces requeridas como las provistas.</w:t>
      </w:r>
    </w:p>
    <w:p w14:paraId="25E45C5F" w14:textId="77777777" w:rsidR="00C119C9" w:rsidRDefault="00C119C9">
      <w:pPr>
        <w:pStyle w:val="Textocomentario"/>
      </w:pPr>
    </w:p>
  </w:comment>
  <w:comment w:id="57" w:author="Angélica Triana" w:date="2016-06-10T11:22:00Z" w:initials="AT">
    <w:p w14:paraId="44B879CF" w14:textId="77777777" w:rsidR="00C119C9" w:rsidRDefault="00C119C9" w:rsidP="00002A43">
      <w:pPr>
        <w:pStyle w:val="Default"/>
      </w:pPr>
      <w:r>
        <w:rPr>
          <w:rStyle w:val="Refdecomentario"/>
        </w:rPr>
        <w:annotationRef/>
      </w:r>
      <w:r>
        <w:t>Describa cualquier interfaz de comunicación que se tenga con</w:t>
      </w:r>
    </w:p>
    <w:p w14:paraId="7425D71C" w14:textId="77777777" w:rsidR="00C119C9" w:rsidRDefault="00C119C9" w:rsidP="00002A43">
      <w:pPr>
        <w:pStyle w:val="Default"/>
      </w:pPr>
      <w:r>
        <w:t>otros sistemas  o  dispositivos  tales como redes de área  local (LAN),  dispositivos  seriales</w:t>
      </w:r>
    </w:p>
    <w:p w14:paraId="6ABA3000" w14:textId="77777777" w:rsidR="00C119C9" w:rsidRPr="006B4A1F" w:rsidRDefault="00C119C9" w:rsidP="00002A43">
      <w:pPr>
        <w:pStyle w:val="Default"/>
      </w:pPr>
      <w:r>
        <w:t>remotos, etc.  **Debido a que el sistema no interactúa con otros sistemas no se desarrollaran interfaces con otras aplicaciones.</w:t>
      </w:r>
      <w:r>
        <w:rPr>
          <w:sz w:val="22"/>
          <w:szCs w:val="22"/>
        </w:rPr>
        <w:t xml:space="preserve">  El modelo a trabajar es cliente – servidor con el protocolo HTTP</w:t>
      </w:r>
    </w:p>
    <w:p w14:paraId="03D06052" w14:textId="77777777" w:rsidR="00C119C9" w:rsidRPr="00024338" w:rsidRDefault="00C119C9">
      <w:pPr>
        <w:pStyle w:val="Textocomentario"/>
        <w:rPr>
          <w:lang w:val="es-CO"/>
        </w:rPr>
      </w:pPr>
    </w:p>
  </w:comment>
  <w:comment w:id="60" w:author="Ismael" w:date="2017-06-14T15:23:00Z" w:initials="I">
    <w:p w14:paraId="6C0BE7FA" w14:textId="77777777" w:rsidR="006B6554" w:rsidRDefault="006B6554">
      <w:pPr>
        <w:pStyle w:val="Textocomentario"/>
      </w:pPr>
      <w:r>
        <w:rPr>
          <w:rStyle w:val="Refdecomentario"/>
        </w:rPr>
        <w:annotationRef/>
      </w:r>
      <w:r>
        <w:t>Si es un requisito o es una restricción.</w:t>
      </w:r>
    </w:p>
  </w:comment>
  <w:comment w:id="61" w:author="Ismael" w:date="2017-06-14T12:05:00Z" w:initials="I">
    <w:p w14:paraId="1FCF58E2" w14:textId="77777777" w:rsidR="00C119C9" w:rsidRDefault="00C119C9">
      <w:pPr>
        <w:pStyle w:val="Textocomentario"/>
      </w:pPr>
      <w:r>
        <w:rPr>
          <w:rStyle w:val="Refdecomentario"/>
        </w:rPr>
        <w:annotationRef/>
      </w:r>
      <w:r>
        <w:t>El StakeHolder que está asociado a ese requisito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2A1A59" w15:done="0"/>
  <w15:commentEx w15:paraId="4041B5A7" w15:done="0"/>
  <w15:commentEx w15:paraId="186EE8FF" w15:done="0"/>
  <w15:commentEx w15:paraId="3504248F" w15:done="0"/>
  <w15:commentEx w15:paraId="256FDD19" w15:done="0"/>
  <w15:commentEx w15:paraId="4DCB5B66" w15:done="0"/>
  <w15:commentEx w15:paraId="7C558B4D" w15:done="0"/>
  <w15:commentEx w15:paraId="118DFFAF" w15:done="0"/>
  <w15:commentEx w15:paraId="25E45C5F" w15:done="0"/>
  <w15:commentEx w15:paraId="03D06052" w15:done="0"/>
  <w15:commentEx w15:paraId="6C0BE7FA" w15:done="0"/>
  <w15:commentEx w15:paraId="1FCF58E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7FA4FC" w14:textId="77777777" w:rsidR="00D127D4" w:rsidRDefault="00D127D4">
      <w:r>
        <w:separator/>
      </w:r>
    </w:p>
  </w:endnote>
  <w:endnote w:type="continuationSeparator" w:id="0">
    <w:p w14:paraId="180CF528" w14:textId="77777777" w:rsidR="00D127D4" w:rsidRDefault="00D12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ymbolM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C119C9" w14:paraId="66A3CA9B" w14:textId="77777777">
      <w:tc>
        <w:tcPr>
          <w:tcW w:w="1947" w:type="dxa"/>
          <w:tcMar>
            <w:top w:w="68" w:type="dxa"/>
            <w:bottom w:w="68" w:type="dxa"/>
          </w:tcMar>
        </w:tcPr>
        <w:p w14:paraId="418DF417" w14:textId="77777777" w:rsidR="00C119C9" w:rsidRDefault="00C119C9">
          <w:pPr>
            <w:pStyle w:val="Encabezado"/>
            <w:jc w:val="right"/>
            <w:rPr>
              <w:rFonts w:cs="Arial"/>
              <w:sz w:val="16"/>
            </w:rPr>
          </w:pPr>
        </w:p>
      </w:tc>
      <w:tc>
        <w:tcPr>
          <w:tcW w:w="160" w:type="dxa"/>
          <w:tcMar>
            <w:top w:w="68" w:type="dxa"/>
            <w:bottom w:w="68" w:type="dxa"/>
          </w:tcMar>
          <w:vAlign w:val="center"/>
        </w:tcPr>
        <w:p w14:paraId="7DD9FAD5" w14:textId="77777777" w:rsidR="00C119C9" w:rsidRDefault="00C119C9">
          <w:pPr>
            <w:pStyle w:val="Encabezado"/>
            <w:jc w:val="right"/>
            <w:rPr>
              <w:sz w:val="16"/>
            </w:rPr>
          </w:pPr>
        </w:p>
      </w:tc>
      <w:tc>
        <w:tcPr>
          <w:tcW w:w="6537" w:type="dxa"/>
          <w:tcMar>
            <w:top w:w="68" w:type="dxa"/>
            <w:bottom w:w="68" w:type="dxa"/>
          </w:tcMar>
          <w:vAlign w:val="center"/>
        </w:tcPr>
        <w:p w14:paraId="2E78AD79" w14:textId="77777777" w:rsidR="00C119C9" w:rsidRDefault="00C119C9">
          <w:pPr>
            <w:pStyle w:val="Encabezado"/>
            <w:jc w:val="right"/>
            <w:rPr>
              <w:sz w:val="16"/>
            </w:rPr>
          </w:pPr>
          <w:r>
            <w:rPr>
              <w:rFonts w:cs="Arial"/>
              <w:color w:val="241A61"/>
              <w:sz w:val="16"/>
            </w:rPr>
            <w:t>Descripción de requisitos del sofware</w:t>
          </w:r>
        </w:p>
      </w:tc>
    </w:tr>
  </w:tbl>
  <w:p w14:paraId="34A0795F" w14:textId="77777777" w:rsidR="00C119C9" w:rsidRDefault="00C119C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D7858" w14:textId="77777777" w:rsidR="00C119C9" w:rsidRDefault="00C119C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8E43B" w14:textId="77777777" w:rsidR="00C119C9" w:rsidRDefault="00C119C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EC784" w14:textId="77777777" w:rsidR="00D127D4" w:rsidRDefault="00D127D4">
      <w:r>
        <w:separator/>
      </w:r>
    </w:p>
  </w:footnote>
  <w:footnote w:type="continuationSeparator" w:id="0">
    <w:p w14:paraId="42451883" w14:textId="77777777" w:rsidR="00D127D4" w:rsidRDefault="00D127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6183"/>
      <w:gridCol w:w="1283"/>
    </w:tblGrid>
    <w:tr w:rsidR="00C119C9" w14:paraId="2266D3F1" w14:textId="77777777">
      <w:tc>
        <w:tcPr>
          <w:tcW w:w="1274" w:type="dxa"/>
          <w:tcMar>
            <w:top w:w="68" w:type="dxa"/>
            <w:bottom w:w="68" w:type="dxa"/>
          </w:tcMar>
        </w:tcPr>
        <w:p w14:paraId="35B19306" w14:textId="317256E0" w:rsidR="00C119C9" w:rsidRDefault="00F52521">
          <w:pPr>
            <w:pStyle w:val="Encabezado"/>
            <w:rPr>
              <w:rFonts w:cs="Arial"/>
              <w:sz w:val="16"/>
            </w:rPr>
          </w:pPr>
          <w:r>
            <w:rPr>
              <w:rFonts w:cs="Arial"/>
              <w:b/>
              <w:bCs/>
              <w:noProof/>
              <w:color w:val="241A61"/>
              <w:lang w:val="es-CO" w:eastAsia="es-CO"/>
            </w:rPr>
            <w:drawing>
              <wp:inline distT="0" distB="0" distL="0" distR="0" wp14:anchorId="46B8D355" wp14:editId="724DE5B5">
                <wp:extent cx="1143000" cy="466725"/>
                <wp:effectExtent l="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78622884" w14:textId="77777777" w:rsidR="00C119C9" w:rsidRDefault="00C119C9">
          <w:pPr>
            <w:pStyle w:val="Encabezado"/>
            <w:jc w:val="center"/>
            <w:rPr>
              <w:rFonts w:cs="Arial"/>
              <w:b/>
              <w:bCs/>
              <w:color w:val="241A61"/>
            </w:rPr>
          </w:pPr>
          <w:r>
            <w:rPr>
              <w:rFonts w:cs="Arial"/>
              <w:b/>
              <w:bCs/>
              <w:color w:val="241A61"/>
            </w:rPr>
            <w:t>Modelo de ingeniería</w:t>
          </w:r>
        </w:p>
        <w:p w14:paraId="68B939E6" w14:textId="77777777" w:rsidR="00C119C9" w:rsidRDefault="00C119C9">
          <w:pPr>
            <w:pStyle w:val="Encabezado"/>
            <w:jc w:val="center"/>
          </w:pPr>
          <w:r>
            <w:rPr>
              <w:rFonts w:cs="Arial"/>
              <w:b/>
              <w:bCs/>
              <w:color w:val="241A61"/>
            </w:rPr>
            <w:t>[Nombre documento]</w:t>
          </w:r>
        </w:p>
      </w:tc>
      <w:tc>
        <w:tcPr>
          <w:tcW w:w="1980" w:type="dxa"/>
          <w:tcMar>
            <w:top w:w="68" w:type="dxa"/>
            <w:bottom w:w="68" w:type="dxa"/>
          </w:tcMar>
          <w:vAlign w:val="center"/>
        </w:tcPr>
        <w:p w14:paraId="24EF26C4" w14:textId="77777777" w:rsidR="00C119C9" w:rsidRDefault="00C119C9">
          <w:pPr>
            <w:pStyle w:val="Encabezado"/>
            <w:jc w:val="right"/>
            <w:rPr>
              <w:rFonts w:cs="Arial"/>
              <w:color w:val="241A61"/>
            </w:rPr>
          </w:pPr>
          <w:r>
            <w:rPr>
              <w:rFonts w:cs="Arial"/>
              <w:color w:val="241A61"/>
            </w:rPr>
            <w:t>0.3</w:t>
          </w:r>
        </w:p>
        <w:p w14:paraId="05AEEA80" w14:textId="77777777"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9B1304">
            <w:rPr>
              <w:rStyle w:val="Nmerodepgina"/>
              <w:rFonts w:cs="Arial"/>
              <w:noProof/>
              <w:color w:val="241A61"/>
            </w:rPr>
            <w:t>3</w:t>
          </w:r>
          <w:r>
            <w:rPr>
              <w:rStyle w:val="Nmerodepgina"/>
              <w:rFonts w:cs="Arial"/>
              <w:color w:val="241A61"/>
            </w:rPr>
            <w:fldChar w:fldCharType="end"/>
          </w:r>
        </w:p>
      </w:tc>
    </w:tr>
  </w:tbl>
  <w:p w14:paraId="5DDD9B2B" w14:textId="77777777" w:rsidR="00C119C9" w:rsidRDefault="00C119C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92803" w14:textId="77777777" w:rsidR="00C119C9" w:rsidRDefault="00C119C9">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23A97" w14:textId="77777777" w:rsidR="00C119C9" w:rsidRDefault="00C119C9">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C119C9" w14:paraId="2F392F46" w14:textId="77777777">
      <w:tc>
        <w:tcPr>
          <w:tcW w:w="1947" w:type="dxa"/>
          <w:tcMar>
            <w:top w:w="68" w:type="dxa"/>
            <w:bottom w:w="68" w:type="dxa"/>
          </w:tcMar>
        </w:tcPr>
        <w:p w14:paraId="360E5C09" w14:textId="561C9070" w:rsidR="00C119C9" w:rsidRPr="00393AF2" w:rsidRDefault="00F52521" w:rsidP="00393AF2">
          <w:pPr>
            <w:pStyle w:val="Encabezado"/>
            <w:jc w:val="center"/>
            <w:rPr>
              <w:rFonts w:cs="Arial"/>
              <w:sz w:val="16"/>
            </w:rPr>
          </w:pPr>
          <w:r>
            <w:rPr>
              <w:rFonts w:cs="Arial"/>
              <w:noProof/>
              <w:sz w:val="16"/>
              <w:lang w:val="es-CO" w:eastAsia="es-CO"/>
            </w:rPr>
            <w:drawing>
              <wp:inline distT="0" distB="0" distL="0" distR="0" wp14:anchorId="3B9048A8" wp14:editId="5C6CD462">
                <wp:extent cx="800100" cy="400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400050"/>
                        </a:xfrm>
                        <a:prstGeom prst="rect">
                          <a:avLst/>
                        </a:prstGeom>
                        <a:noFill/>
                        <a:ln>
                          <a:noFill/>
                        </a:ln>
                      </pic:spPr>
                    </pic:pic>
                  </a:graphicData>
                </a:graphic>
              </wp:inline>
            </w:drawing>
          </w:r>
        </w:p>
      </w:tc>
      <w:tc>
        <w:tcPr>
          <w:tcW w:w="5143" w:type="dxa"/>
          <w:tcMar>
            <w:top w:w="68" w:type="dxa"/>
            <w:bottom w:w="68" w:type="dxa"/>
          </w:tcMar>
          <w:vAlign w:val="center"/>
        </w:tcPr>
        <w:p w14:paraId="5FED9C69" w14:textId="77777777" w:rsidR="00C119C9" w:rsidRDefault="00C119C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39964B80" w14:textId="77777777" w:rsidR="00C119C9" w:rsidRDefault="00C119C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5DB41CB" w14:textId="77777777" w:rsidR="00C119C9" w:rsidRDefault="00C119C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777EFD9" w14:textId="468F61D4"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143688">
            <w:rPr>
              <w:rStyle w:val="Nmerodepgina"/>
              <w:rFonts w:cs="Arial"/>
              <w:noProof/>
              <w:color w:val="241A61"/>
            </w:rPr>
            <w:t>7</w:t>
          </w:r>
          <w:r>
            <w:rPr>
              <w:rStyle w:val="Nmerodepgina"/>
              <w:rFonts w:cs="Arial"/>
              <w:color w:val="241A61"/>
            </w:rPr>
            <w:fldChar w:fldCharType="end"/>
          </w:r>
        </w:p>
      </w:tc>
    </w:tr>
  </w:tbl>
  <w:p w14:paraId="3FD7694C" w14:textId="77777777" w:rsidR="00C119C9" w:rsidRDefault="00C119C9">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38D7A" w14:textId="77777777" w:rsidR="00C119C9" w:rsidRDefault="00C119C9">
    <w:pPr>
      <w:pStyle w:val="Encabezado"/>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C119C9" w14:paraId="21424A00" w14:textId="77777777">
      <w:tc>
        <w:tcPr>
          <w:tcW w:w="1947" w:type="dxa"/>
          <w:tcMar>
            <w:top w:w="68" w:type="dxa"/>
            <w:bottom w:w="68" w:type="dxa"/>
          </w:tcMar>
        </w:tcPr>
        <w:p w14:paraId="5FFFB70D" w14:textId="5FFCEAAC" w:rsidR="00C119C9" w:rsidRDefault="00F52521">
          <w:pPr>
            <w:pStyle w:val="Encabezado"/>
            <w:rPr>
              <w:rFonts w:cs="Arial"/>
              <w:sz w:val="16"/>
            </w:rPr>
          </w:pPr>
          <w:r>
            <w:rPr>
              <w:rFonts w:cs="Arial"/>
              <w:b/>
              <w:bCs/>
              <w:noProof/>
              <w:color w:val="241A61"/>
              <w:lang w:val="es-CO" w:eastAsia="es-CO"/>
            </w:rPr>
            <w:drawing>
              <wp:inline distT="0" distB="0" distL="0" distR="0" wp14:anchorId="29403AA3" wp14:editId="3C27DAAD">
                <wp:extent cx="1143000" cy="466725"/>
                <wp:effectExtent l="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701E47EF" w14:textId="77777777" w:rsidR="00C119C9" w:rsidRDefault="00C119C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4BA9056" w14:textId="77777777" w:rsidR="00C119C9" w:rsidRDefault="00C119C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4401E78" w14:textId="77777777" w:rsidR="00C119C9" w:rsidRDefault="00C119C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DD924B" w14:textId="77777777"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071D9421" w14:textId="77777777" w:rsidR="00C119C9" w:rsidRDefault="00C119C9">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287"/>
        </w:tabs>
        <w:ind w:left="1287"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6"/>
  </w:num>
  <w:num w:numId="8">
    <w:abstractNumId w:val="3"/>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win Albeiro Ramos Villamil">
    <w15:presenceInfo w15:providerId="None" w15:userId="Edwin Albeiro Ramos Villamil"/>
  </w15:person>
  <w15:person w15:author="Ismael">
    <w15:presenceInfo w15:providerId="None" w15:userId="Ism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02A43"/>
    <w:rsid w:val="00024338"/>
    <w:rsid w:val="00065690"/>
    <w:rsid w:val="000B21A9"/>
    <w:rsid w:val="00126F76"/>
    <w:rsid w:val="00143688"/>
    <w:rsid w:val="00161293"/>
    <w:rsid w:val="001872DB"/>
    <w:rsid w:val="001A44AD"/>
    <w:rsid w:val="001E7704"/>
    <w:rsid w:val="001F4E2E"/>
    <w:rsid w:val="00213F48"/>
    <w:rsid w:val="002557A2"/>
    <w:rsid w:val="0026466F"/>
    <w:rsid w:val="002700D1"/>
    <w:rsid w:val="003202AF"/>
    <w:rsid w:val="00337026"/>
    <w:rsid w:val="00366830"/>
    <w:rsid w:val="00393AF2"/>
    <w:rsid w:val="003A2E8C"/>
    <w:rsid w:val="00441224"/>
    <w:rsid w:val="00482D99"/>
    <w:rsid w:val="004A2D61"/>
    <w:rsid w:val="004D215D"/>
    <w:rsid w:val="00523067"/>
    <w:rsid w:val="00541BAB"/>
    <w:rsid w:val="005B417E"/>
    <w:rsid w:val="006068CD"/>
    <w:rsid w:val="00670EF2"/>
    <w:rsid w:val="006B4A1F"/>
    <w:rsid w:val="006B6554"/>
    <w:rsid w:val="00740904"/>
    <w:rsid w:val="007A1FA4"/>
    <w:rsid w:val="007E7A0D"/>
    <w:rsid w:val="00856251"/>
    <w:rsid w:val="008568BD"/>
    <w:rsid w:val="008727BF"/>
    <w:rsid w:val="00896024"/>
    <w:rsid w:val="009A7363"/>
    <w:rsid w:val="009B1304"/>
    <w:rsid w:val="009C6C9A"/>
    <w:rsid w:val="009C71C6"/>
    <w:rsid w:val="009E7761"/>
    <w:rsid w:val="00A00447"/>
    <w:rsid w:val="00A017CB"/>
    <w:rsid w:val="00A05BBC"/>
    <w:rsid w:val="00AA075C"/>
    <w:rsid w:val="00AB418F"/>
    <w:rsid w:val="00AC4A5C"/>
    <w:rsid w:val="00B16A01"/>
    <w:rsid w:val="00C119C9"/>
    <w:rsid w:val="00C1609D"/>
    <w:rsid w:val="00C80672"/>
    <w:rsid w:val="00CE2A4E"/>
    <w:rsid w:val="00CF33B8"/>
    <w:rsid w:val="00D127D4"/>
    <w:rsid w:val="00D53791"/>
    <w:rsid w:val="00DF0A82"/>
    <w:rsid w:val="00E46048"/>
    <w:rsid w:val="00E8159B"/>
    <w:rsid w:val="00EA6350"/>
    <w:rsid w:val="00ED4140"/>
    <w:rsid w:val="00EF7FAD"/>
    <w:rsid w:val="00F23B4D"/>
    <w:rsid w:val="00F34A5A"/>
    <w:rsid w:val="00F52521"/>
    <w:rsid w:val="00FD5B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3E5565"/>
  <w14:defaultImageDpi w14:val="300"/>
  <w15:chartTrackingRefBased/>
  <w15:docId w15:val="{3DBA9A47-CF96-4B8D-B5A3-B438D0139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customStyle="1" w:styleId="Puesto1">
    <w:name w:val="Puesto1"/>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Asuntodelcomentario">
    <w:name w:val="annotation subject"/>
    <w:basedOn w:val="Textocomentario"/>
    <w:next w:val="Textocomentario"/>
    <w:link w:val="AsuntodelcomentarioCar"/>
    <w:uiPriority w:val="99"/>
    <w:semiHidden/>
    <w:unhideWhenUsed/>
    <w:rsid w:val="00C1609D"/>
    <w:rPr>
      <w:b/>
      <w:bCs/>
    </w:rPr>
  </w:style>
  <w:style w:type="character" w:customStyle="1" w:styleId="TextocomentarioCar">
    <w:name w:val="Texto comentario Car"/>
    <w:link w:val="Textocomentario"/>
    <w:semiHidden/>
    <w:rsid w:val="00C1609D"/>
    <w:rPr>
      <w:rFonts w:ascii="Arial" w:hAnsi="Arial"/>
      <w:lang w:val="es-ES" w:eastAsia="es-ES"/>
    </w:rPr>
  </w:style>
  <w:style w:type="character" w:customStyle="1" w:styleId="AsuntodelcomentarioCar">
    <w:name w:val="Asunto del comentario Car"/>
    <w:link w:val="Asuntodelcomentario"/>
    <w:uiPriority w:val="99"/>
    <w:semiHidden/>
    <w:rsid w:val="00C1609D"/>
    <w:rPr>
      <w:rFonts w:ascii="Arial" w:hAnsi="Arial"/>
      <w:b/>
      <w:bCs/>
      <w:lang w:val="es-ES" w:eastAsia="es-ES"/>
    </w:rPr>
  </w:style>
  <w:style w:type="paragraph" w:styleId="Textodeglobo">
    <w:name w:val="Balloon Text"/>
    <w:basedOn w:val="Normal"/>
    <w:link w:val="TextodegloboCar"/>
    <w:uiPriority w:val="99"/>
    <w:semiHidden/>
    <w:unhideWhenUsed/>
    <w:rsid w:val="00C1609D"/>
    <w:rPr>
      <w:rFonts w:ascii="Tahoma" w:hAnsi="Tahoma" w:cs="Tahoma"/>
      <w:sz w:val="16"/>
      <w:szCs w:val="16"/>
    </w:rPr>
  </w:style>
  <w:style w:type="character" w:customStyle="1" w:styleId="TextodegloboCar">
    <w:name w:val="Texto de globo Car"/>
    <w:link w:val="Textodeglobo"/>
    <w:uiPriority w:val="99"/>
    <w:semiHidden/>
    <w:rsid w:val="00C1609D"/>
    <w:rPr>
      <w:rFonts w:ascii="Tahoma" w:hAnsi="Tahoma" w:cs="Tahoma"/>
      <w:sz w:val="16"/>
      <w:szCs w:val="16"/>
      <w:lang w:val="es-ES" w:eastAsia="es-ES"/>
    </w:rPr>
  </w:style>
  <w:style w:type="paragraph" w:customStyle="1" w:styleId="Default">
    <w:name w:val="Default"/>
    <w:rsid w:val="006B4A1F"/>
    <w:pPr>
      <w:autoSpaceDE w:val="0"/>
      <w:autoSpaceDN w:val="0"/>
      <w:adjustRightInd w:val="0"/>
    </w:pPr>
    <w:rPr>
      <w:rFonts w:ascii="Calibri" w:hAnsi="Calibri" w:cs="Calibri"/>
      <w:color w:val="000000"/>
      <w:sz w:val="24"/>
      <w:szCs w:val="24"/>
    </w:rPr>
  </w:style>
  <w:style w:type="paragraph" w:styleId="Revisin">
    <w:name w:val="Revision"/>
    <w:hidden/>
    <w:uiPriority w:val="71"/>
    <w:rsid w:val="002700D1"/>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3B2E9-65A9-4015-8ECB-59E7E5F97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2215</Words>
  <Characters>12188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14375</CharactersWithSpaces>
  <SharedDoc>false</SharedDoc>
  <HLinks>
    <vt:vector size="150" baseType="variant">
      <vt:variant>
        <vt:i4>1966138</vt:i4>
      </vt:variant>
      <vt:variant>
        <vt:i4>160</vt:i4>
      </vt:variant>
      <vt:variant>
        <vt:i4>0</vt:i4>
      </vt:variant>
      <vt:variant>
        <vt:i4>5</vt:i4>
      </vt:variant>
      <vt:variant>
        <vt:lpwstr/>
      </vt:variant>
      <vt:variant>
        <vt:lpwstr>_Toc415129901</vt:lpwstr>
      </vt:variant>
      <vt:variant>
        <vt:i4>1966138</vt:i4>
      </vt:variant>
      <vt:variant>
        <vt:i4>154</vt:i4>
      </vt:variant>
      <vt:variant>
        <vt:i4>0</vt:i4>
      </vt:variant>
      <vt:variant>
        <vt:i4>5</vt:i4>
      </vt:variant>
      <vt:variant>
        <vt:lpwstr/>
      </vt:variant>
      <vt:variant>
        <vt:lpwstr>_Toc415129900</vt:lpwstr>
      </vt:variant>
      <vt:variant>
        <vt:i4>1507387</vt:i4>
      </vt:variant>
      <vt:variant>
        <vt:i4>148</vt:i4>
      </vt:variant>
      <vt:variant>
        <vt:i4>0</vt:i4>
      </vt:variant>
      <vt:variant>
        <vt:i4>5</vt:i4>
      </vt:variant>
      <vt:variant>
        <vt:lpwstr/>
      </vt:variant>
      <vt:variant>
        <vt:lpwstr>_Toc415129899</vt:lpwstr>
      </vt:variant>
      <vt:variant>
        <vt:i4>1507387</vt:i4>
      </vt:variant>
      <vt:variant>
        <vt:i4>142</vt:i4>
      </vt:variant>
      <vt:variant>
        <vt:i4>0</vt:i4>
      </vt:variant>
      <vt:variant>
        <vt:i4>5</vt:i4>
      </vt:variant>
      <vt:variant>
        <vt:lpwstr/>
      </vt:variant>
      <vt:variant>
        <vt:lpwstr>_Toc415129898</vt:lpwstr>
      </vt:variant>
      <vt:variant>
        <vt:i4>1507387</vt:i4>
      </vt:variant>
      <vt:variant>
        <vt:i4>136</vt:i4>
      </vt:variant>
      <vt:variant>
        <vt:i4>0</vt:i4>
      </vt:variant>
      <vt:variant>
        <vt:i4>5</vt:i4>
      </vt:variant>
      <vt:variant>
        <vt:lpwstr/>
      </vt:variant>
      <vt:variant>
        <vt:lpwstr>_Toc415129897</vt:lpwstr>
      </vt:variant>
      <vt:variant>
        <vt:i4>1507387</vt:i4>
      </vt:variant>
      <vt:variant>
        <vt:i4>130</vt:i4>
      </vt:variant>
      <vt:variant>
        <vt:i4>0</vt:i4>
      </vt:variant>
      <vt:variant>
        <vt:i4>5</vt:i4>
      </vt:variant>
      <vt:variant>
        <vt:lpwstr/>
      </vt:variant>
      <vt:variant>
        <vt:lpwstr>_Toc415129896</vt:lpwstr>
      </vt:variant>
      <vt:variant>
        <vt:i4>1507387</vt:i4>
      </vt:variant>
      <vt:variant>
        <vt:i4>124</vt:i4>
      </vt:variant>
      <vt:variant>
        <vt:i4>0</vt:i4>
      </vt:variant>
      <vt:variant>
        <vt:i4>5</vt:i4>
      </vt:variant>
      <vt:variant>
        <vt:lpwstr/>
      </vt:variant>
      <vt:variant>
        <vt:lpwstr>_Toc415129895</vt:lpwstr>
      </vt:variant>
      <vt:variant>
        <vt:i4>1507387</vt:i4>
      </vt:variant>
      <vt:variant>
        <vt:i4>118</vt:i4>
      </vt:variant>
      <vt:variant>
        <vt:i4>0</vt:i4>
      </vt:variant>
      <vt:variant>
        <vt:i4>5</vt:i4>
      </vt:variant>
      <vt:variant>
        <vt:lpwstr/>
      </vt:variant>
      <vt:variant>
        <vt:lpwstr>_Toc415129894</vt:lpwstr>
      </vt:variant>
      <vt:variant>
        <vt:i4>1507387</vt:i4>
      </vt:variant>
      <vt:variant>
        <vt:i4>112</vt:i4>
      </vt:variant>
      <vt:variant>
        <vt:i4>0</vt:i4>
      </vt:variant>
      <vt:variant>
        <vt:i4>5</vt:i4>
      </vt:variant>
      <vt:variant>
        <vt:lpwstr/>
      </vt:variant>
      <vt:variant>
        <vt:lpwstr>_Toc415129893</vt:lpwstr>
      </vt:variant>
      <vt:variant>
        <vt:i4>1507387</vt:i4>
      </vt:variant>
      <vt:variant>
        <vt:i4>106</vt:i4>
      </vt:variant>
      <vt:variant>
        <vt:i4>0</vt:i4>
      </vt:variant>
      <vt:variant>
        <vt:i4>5</vt:i4>
      </vt:variant>
      <vt:variant>
        <vt:lpwstr/>
      </vt:variant>
      <vt:variant>
        <vt:lpwstr>_Toc415129892</vt:lpwstr>
      </vt:variant>
      <vt:variant>
        <vt:i4>1507387</vt:i4>
      </vt:variant>
      <vt:variant>
        <vt:i4>100</vt:i4>
      </vt:variant>
      <vt:variant>
        <vt:i4>0</vt:i4>
      </vt:variant>
      <vt:variant>
        <vt:i4>5</vt:i4>
      </vt:variant>
      <vt:variant>
        <vt:lpwstr/>
      </vt:variant>
      <vt:variant>
        <vt:lpwstr>_Toc415129891</vt:lpwstr>
      </vt:variant>
      <vt:variant>
        <vt:i4>1507387</vt:i4>
      </vt:variant>
      <vt:variant>
        <vt:i4>94</vt:i4>
      </vt:variant>
      <vt:variant>
        <vt:i4>0</vt:i4>
      </vt:variant>
      <vt:variant>
        <vt:i4>5</vt:i4>
      </vt:variant>
      <vt:variant>
        <vt:lpwstr/>
      </vt:variant>
      <vt:variant>
        <vt:lpwstr>_Toc415129890</vt:lpwstr>
      </vt:variant>
      <vt:variant>
        <vt:i4>1441851</vt:i4>
      </vt:variant>
      <vt:variant>
        <vt:i4>88</vt:i4>
      </vt:variant>
      <vt:variant>
        <vt:i4>0</vt:i4>
      </vt:variant>
      <vt:variant>
        <vt:i4>5</vt:i4>
      </vt:variant>
      <vt:variant>
        <vt:lpwstr/>
      </vt:variant>
      <vt:variant>
        <vt:lpwstr>_Toc415129889</vt:lpwstr>
      </vt:variant>
      <vt:variant>
        <vt:i4>1441851</vt:i4>
      </vt:variant>
      <vt:variant>
        <vt:i4>82</vt:i4>
      </vt:variant>
      <vt:variant>
        <vt:i4>0</vt:i4>
      </vt:variant>
      <vt:variant>
        <vt:i4>5</vt:i4>
      </vt:variant>
      <vt:variant>
        <vt:lpwstr/>
      </vt:variant>
      <vt:variant>
        <vt:lpwstr>_Toc415129888</vt:lpwstr>
      </vt:variant>
      <vt:variant>
        <vt:i4>1441851</vt:i4>
      </vt:variant>
      <vt:variant>
        <vt:i4>76</vt:i4>
      </vt:variant>
      <vt:variant>
        <vt:i4>0</vt:i4>
      </vt:variant>
      <vt:variant>
        <vt:i4>5</vt:i4>
      </vt:variant>
      <vt:variant>
        <vt:lpwstr/>
      </vt:variant>
      <vt:variant>
        <vt:lpwstr>_Toc415129887</vt:lpwstr>
      </vt:variant>
      <vt:variant>
        <vt:i4>1441851</vt:i4>
      </vt:variant>
      <vt:variant>
        <vt:i4>70</vt:i4>
      </vt:variant>
      <vt:variant>
        <vt:i4>0</vt:i4>
      </vt:variant>
      <vt:variant>
        <vt:i4>5</vt:i4>
      </vt:variant>
      <vt:variant>
        <vt:lpwstr/>
      </vt:variant>
      <vt:variant>
        <vt:lpwstr>_Toc415129886</vt:lpwstr>
      </vt:variant>
      <vt:variant>
        <vt:i4>1441851</vt:i4>
      </vt:variant>
      <vt:variant>
        <vt:i4>64</vt:i4>
      </vt:variant>
      <vt:variant>
        <vt:i4>0</vt:i4>
      </vt:variant>
      <vt:variant>
        <vt:i4>5</vt:i4>
      </vt:variant>
      <vt:variant>
        <vt:lpwstr/>
      </vt:variant>
      <vt:variant>
        <vt:lpwstr>_Toc415129885</vt:lpwstr>
      </vt:variant>
      <vt:variant>
        <vt:i4>1441851</vt:i4>
      </vt:variant>
      <vt:variant>
        <vt:i4>58</vt:i4>
      </vt:variant>
      <vt:variant>
        <vt:i4>0</vt:i4>
      </vt:variant>
      <vt:variant>
        <vt:i4>5</vt:i4>
      </vt:variant>
      <vt:variant>
        <vt:lpwstr/>
      </vt:variant>
      <vt:variant>
        <vt:lpwstr>_Toc415129883</vt:lpwstr>
      </vt:variant>
      <vt:variant>
        <vt:i4>1441851</vt:i4>
      </vt:variant>
      <vt:variant>
        <vt:i4>52</vt:i4>
      </vt:variant>
      <vt:variant>
        <vt:i4>0</vt:i4>
      </vt:variant>
      <vt:variant>
        <vt:i4>5</vt:i4>
      </vt:variant>
      <vt:variant>
        <vt:lpwstr/>
      </vt:variant>
      <vt:variant>
        <vt:lpwstr>_Toc415129882</vt:lpwstr>
      </vt:variant>
      <vt:variant>
        <vt:i4>1441851</vt:i4>
      </vt:variant>
      <vt:variant>
        <vt:i4>46</vt:i4>
      </vt:variant>
      <vt:variant>
        <vt:i4>0</vt:i4>
      </vt:variant>
      <vt:variant>
        <vt:i4>5</vt:i4>
      </vt:variant>
      <vt:variant>
        <vt:lpwstr/>
      </vt:variant>
      <vt:variant>
        <vt:lpwstr>_Toc415129881</vt:lpwstr>
      </vt:variant>
      <vt:variant>
        <vt:i4>1441851</vt:i4>
      </vt:variant>
      <vt:variant>
        <vt:i4>40</vt:i4>
      </vt:variant>
      <vt:variant>
        <vt:i4>0</vt:i4>
      </vt:variant>
      <vt:variant>
        <vt:i4>5</vt:i4>
      </vt:variant>
      <vt:variant>
        <vt:lpwstr/>
      </vt:variant>
      <vt:variant>
        <vt:lpwstr>_Toc415129880</vt:lpwstr>
      </vt:variant>
      <vt:variant>
        <vt:i4>1638459</vt:i4>
      </vt:variant>
      <vt:variant>
        <vt:i4>34</vt:i4>
      </vt:variant>
      <vt:variant>
        <vt:i4>0</vt:i4>
      </vt:variant>
      <vt:variant>
        <vt:i4>5</vt:i4>
      </vt:variant>
      <vt:variant>
        <vt:lpwstr/>
      </vt:variant>
      <vt:variant>
        <vt:lpwstr>_Toc415129879</vt:lpwstr>
      </vt:variant>
      <vt:variant>
        <vt:i4>1638459</vt:i4>
      </vt:variant>
      <vt:variant>
        <vt:i4>28</vt:i4>
      </vt:variant>
      <vt:variant>
        <vt:i4>0</vt:i4>
      </vt:variant>
      <vt:variant>
        <vt:i4>5</vt:i4>
      </vt:variant>
      <vt:variant>
        <vt:lpwstr/>
      </vt:variant>
      <vt:variant>
        <vt:lpwstr>_Toc415129878</vt:lpwstr>
      </vt:variant>
      <vt:variant>
        <vt:i4>1638459</vt:i4>
      </vt:variant>
      <vt:variant>
        <vt:i4>22</vt:i4>
      </vt:variant>
      <vt:variant>
        <vt:i4>0</vt:i4>
      </vt:variant>
      <vt:variant>
        <vt:i4>5</vt:i4>
      </vt:variant>
      <vt:variant>
        <vt:lpwstr/>
      </vt:variant>
      <vt:variant>
        <vt:lpwstr>_Toc415129877</vt:lpwstr>
      </vt:variant>
      <vt:variant>
        <vt:i4>1638459</vt:i4>
      </vt:variant>
      <vt:variant>
        <vt:i4>16</vt:i4>
      </vt:variant>
      <vt:variant>
        <vt:i4>0</vt:i4>
      </vt:variant>
      <vt:variant>
        <vt:i4>5</vt:i4>
      </vt:variant>
      <vt:variant>
        <vt:lpwstr/>
      </vt:variant>
      <vt:variant>
        <vt:lpwstr>_Toc415129876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Edwin Albeiro Ramos Villamil</cp:lastModifiedBy>
  <cp:revision>13</cp:revision>
  <cp:lastPrinted>2022-08-30T18:01:00Z</cp:lastPrinted>
  <dcterms:created xsi:type="dcterms:W3CDTF">2017-06-14T20:31:00Z</dcterms:created>
  <dcterms:modified xsi:type="dcterms:W3CDTF">2022-08-30T18:02:00Z</dcterms:modified>
</cp:coreProperties>
</file>